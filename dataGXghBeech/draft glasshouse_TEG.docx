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22AC7" w14:textId="77777777" w:rsidR="004A173D" w:rsidRDefault="00E05505" w:rsidP="00A22CA6">
      <w:pPr>
        <w:spacing w:line="360" w:lineRule="auto"/>
        <w:jc w:val="both"/>
      </w:pPr>
      <w:r>
        <w:t>Title</w:t>
      </w:r>
      <w:r w:rsidR="00E04E7F">
        <w:t xml:space="preserve">: </w:t>
      </w:r>
      <w:r w:rsidR="00A059D5">
        <w:t>H</w:t>
      </w:r>
      <w:r w:rsidR="00E04E7F">
        <w:t xml:space="preserve">ydrogen isotopic offsets </w:t>
      </w:r>
      <w:r w:rsidR="00A059D5">
        <w:t>between soil and xylem water of</w:t>
      </w:r>
      <w:r w:rsidR="00E04E7F">
        <w:t xml:space="preserve"> potted </w:t>
      </w:r>
      <w:r w:rsidR="00E04E7F">
        <w:rPr>
          <w:i/>
        </w:rPr>
        <w:t>F. sylvatica</w:t>
      </w:r>
      <w:r w:rsidR="00E04E7F">
        <w:t xml:space="preserve"> saplings</w:t>
      </w:r>
    </w:p>
    <w:p w14:paraId="2E600669" w14:textId="77777777" w:rsidR="00A059D5" w:rsidRDefault="00A059D5" w:rsidP="00A22CA6">
      <w:pPr>
        <w:spacing w:line="360" w:lineRule="auto"/>
        <w:jc w:val="both"/>
      </w:pPr>
    </w:p>
    <w:p w14:paraId="34E2B61F" w14:textId="77777777" w:rsidR="00A059D5" w:rsidRDefault="006E355F" w:rsidP="00A22CA6">
      <w:pPr>
        <w:spacing w:line="360" w:lineRule="auto"/>
        <w:jc w:val="both"/>
      </w:pPr>
      <w:r>
        <w:t>Abstract NP 200 words</w:t>
      </w:r>
    </w:p>
    <w:p w14:paraId="7871A424" w14:textId="77777777" w:rsidR="006E355F" w:rsidRDefault="006E355F" w:rsidP="00A22CA6">
      <w:pPr>
        <w:spacing w:line="360" w:lineRule="auto"/>
        <w:jc w:val="both"/>
      </w:pPr>
    </w:p>
    <w:p w14:paraId="3AB2F3F6" w14:textId="77777777" w:rsidR="006E355F" w:rsidRPr="006E355F" w:rsidRDefault="006E355F" w:rsidP="00A22CA6">
      <w:pPr>
        <w:spacing w:line="360" w:lineRule="auto"/>
        <w:jc w:val="both"/>
        <w:rPr>
          <w:lang w:val="es-ES"/>
        </w:rPr>
      </w:pPr>
      <w:r>
        <w:t xml:space="preserve">OBS NP has a 6500 word limit. </w:t>
      </w:r>
      <w:r w:rsidRPr="006E355F">
        <w:rPr>
          <w:lang w:val="es-ES"/>
        </w:rPr>
        <w:t>He hecho muchos cambios de edici</w:t>
      </w:r>
      <w:r>
        <w:rPr>
          <w:lang w:val="es-ES"/>
        </w:rPr>
        <w:t>ón que tienen como objetivo simplemente recortar el número de palabras.</w:t>
      </w:r>
    </w:p>
    <w:p w14:paraId="7E45FA02" w14:textId="77777777" w:rsidR="00A059D5" w:rsidRPr="006E355F" w:rsidRDefault="00A059D5" w:rsidP="00A22CA6">
      <w:pPr>
        <w:spacing w:line="360" w:lineRule="auto"/>
        <w:jc w:val="both"/>
        <w:rPr>
          <w:lang w:val="es-ES"/>
        </w:rPr>
      </w:pPr>
    </w:p>
    <w:p w14:paraId="5D95102B" w14:textId="77777777" w:rsidR="00A059D5" w:rsidRPr="006E355F" w:rsidRDefault="00A059D5" w:rsidP="00A22CA6">
      <w:pPr>
        <w:spacing w:line="360" w:lineRule="auto"/>
        <w:jc w:val="both"/>
        <w:rPr>
          <w:lang w:val="es-ES"/>
        </w:rPr>
      </w:pPr>
    </w:p>
    <w:p w14:paraId="3A9A1BC3" w14:textId="77777777" w:rsidR="00A059D5" w:rsidRPr="006E355F" w:rsidRDefault="00A059D5" w:rsidP="00A22CA6">
      <w:pPr>
        <w:spacing w:line="360" w:lineRule="auto"/>
        <w:jc w:val="both"/>
        <w:rPr>
          <w:lang w:val="es-ES"/>
        </w:rPr>
      </w:pPr>
    </w:p>
    <w:p w14:paraId="4527CF06" w14:textId="77777777" w:rsidR="00A059D5" w:rsidRPr="006E355F" w:rsidRDefault="00A059D5" w:rsidP="00A22CA6">
      <w:pPr>
        <w:spacing w:line="360" w:lineRule="auto"/>
        <w:jc w:val="both"/>
        <w:rPr>
          <w:lang w:val="es-ES"/>
        </w:rPr>
      </w:pPr>
    </w:p>
    <w:p w14:paraId="233DE216" w14:textId="77777777" w:rsidR="00A059D5" w:rsidRPr="006E355F" w:rsidRDefault="00A059D5" w:rsidP="00A22CA6">
      <w:pPr>
        <w:spacing w:line="360" w:lineRule="auto"/>
        <w:jc w:val="both"/>
        <w:rPr>
          <w:lang w:val="es-ES"/>
        </w:rPr>
      </w:pPr>
    </w:p>
    <w:p w14:paraId="181735B8" w14:textId="77777777" w:rsidR="00A059D5" w:rsidRPr="006E355F" w:rsidRDefault="00A059D5" w:rsidP="00A22CA6">
      <w:pPr>
        <w:spacing w:line="360" w:lineRule="auto"/>
        <w:jc w:val="both"/>
        <w:rPr>
          <w:lang w:val="es-ES"/>
        </w:rPr>
      </w:pPr>
    </w:p>
    <w:p w14:paraId="4D749182" w14:textId="77777777" w:rsidR="00A059D5" w:rsidRPr="006E355F" w:rsidRDefault="00A059D5" w:rsidP="00A22CA6">
      <w:pPr>
        <w:spacing w:line="360" w:lineRule="auto"/>
        <w:jc w:val="both"/>
        <w:rPr>
          <w:lang w:val="es-ES"/>
        </w:rPr>
      </w:pPr>
    </w:p>
    <w:p w14:paraId="0BFF14E0" w14:textId="77777777" w:rsidR="00A059D5" w:rsidRPr="006E355F" w:rsidRDefault="00A059D5" w:rsidP="00A22CA6">
      <w:pPr>
        <w:spacing w:line="360" w:lineRule="auto"/>
        <w:jc w:val="both"/>
        <w:rPr>
          <w:lang w:val="es-ES"/>
        </w:rPr>
      </w:pPr>
    </w:p>
    <w:p w14:paraId="53D09763" w14:textId="77777777" w:rsidR="00A059D5" w:rsidRPr="006E355F" w:rsidRDefault="00A059D5" w:rsidP="00A22CA6">
      <w:pPr>
        <w:spacing w:line="360" w:lineRule="auto"/>
        <w:jc w:val="both"/>
        <w:rPr>
          <w:lang w:val="es-ES"/>
        </w:rPr>
      </w:pPr>
    </w:p>
    <w:p w14:paraId="044C8BC8" w14:textId="77777777" w:rsidR="00A059D5" w:rsidRPr="006E355F" w:rsidRDefault="00A059D5" w:rsidP="00A22CA6">
      <w:pPr>
        <w:spacing w:line="360" w:lineRule="auto"/>
        <w:jc w:val="both"/>
        <w:rPr>
          <w:lang w:val="es-ES"/>
        </w:rPr>
      </w:pPr>
    </w:p>
    <w:p w14:paraId="079B30D5" w14:textId="77777777" w:rsidR="00A059D5" w:rsidRPr="006E355F" w:rsidRDefault="00A059D5" w:rsidP="00A22CA6">
      <w:pPr>
        <w:spacing w:line="360" w:lineRule="auto"/>
        <w:jc w:val="both"/>
        <w:rPr>
          <w:lang w:val="es-ES"/>
        </w:rPr>
      </w:pPr>
    </w:p>
    <w:p w14:paraId="67ACFF31" w14:textId="77777777" w:rsidR="00A059D5" w:rsidRPr="006E355F" w:rsidRDefault="00A059D5" w:rsidP="00A22CA6">
      <w:pPr>
        <w:spacing w:line="360" w:lineRule="auto"/>
        <w:jc w:val="both"/>
        <w:rPr>
          <w:lang w:val="es-ES"/>
        </w:rPr>
      </w:pPr>
    </w:p>
    <w:p w14:paraId="72C6F442" w14:textId="77777777" w:rsidR="00A059D5" w:rsidRPr="006E355F" w:rsidRDefault="00A059D5" w:rsidP="00A22CA6">
      <w:pPr>
        <w:spacing w:line="360" w:lineRule="auto"/>
        <w:jc w:val="both"/>
        <w:rPr>
          <w:lang w:val="es-ES"/>
        </w:rPr>
      </w:pPr>
    </w:p>
    <w:p w14:paraId="559572AC" w14:textId="77777777" w:rsidR="00A059D5" w:rsidRPr="006E355F" w:rsidRDefault="00A059D5" w:rsidP="00A22CA6">
      <w:pPr>
        <w:spacing w:line="360" w:lineRule="auto"/>
        <w:jc w:val="both"/>
        <w:rPr>
          <w:lang w:val="es-ES"/>
        </w:rPr>
      </w:pPr>
    </w:p>
    <w:p w14:paraId="615D237F" w14:textId="77777777" w:rsidR="00A059D5" w:rsidRPr="006E355F" w:rsidRDefault="00A059D5" w:rsidP="00A22CA6">
      <w:pPr>
        <w:spacing w:line="360" w:lineRule="auto"/>
        <w:jc w:val="both"/>
        <w:rPr>
          <w:lang w:val="es-ES"/>
        </w:rPr>
      </w:pPr>
    </w:p>
    <w:p w14:paraId="4D27B85F" w14:textId="77777777" w:rsidR="00A059D5" w:rsidRPr="006E355F" w:rsidRDefault="00A059D5" w:rsidP="00A22CA6">
      <w:pPr>
        <w:spacing w:line="360" w:lineRule="auto"/>
        <w:jc w:val="both"/>
        <w:rPr>
          <w:lang w:val="es-ES"/>
        </w:rPr>
      </w:pPr>
    </w:p>
    <w:p w14:paraId="07D8EA4F" w14:textId="77777777" w:rsidR="00A059D5" w:rsidRPr="006E355F" w:rsidRDefault="00A059D5" w:rsidP="00A22CA6">
      <w:pPr>
        <w:spacing w:line="360" w:lineRule="auto"/>
        <w:jc w:val="both"/>
        <w:rPr>
          <w:lang w:val="es-ES"/>
        </w:rPr>
      </w:pPr>
    </w:p>
    <w:p w14:paraId="52A7AE66" w14:textId="04A2B6DF" w:rsidR="00E05505" w:rsidRPr="00D06168" w:rsidRDefault="00E05505" w:rsidP="00A22CA6">
      <w:pPr>
        <w:spacing w:line="360" w:lineRule="auto"/>
        <w:jc w:val="both"/>
        <w:rPr>
          <w:b/>
        </w:rPr>
      </w:pPr>
      <w:r w:rsidRPr="00D06168">
        <w:rPr>
          <w:b/>
        </w:rPr>
        <w:lastRenderedPageBreak/>
        <w:t>Introduction</w:t>
      </w:r>
    </w:p>
    <w:p w14:paraId="05DA5933" w14:textId="0D8E99EF" w:rsidR="00A22CA6" w:rsidRDefault="00A22CA6" w:rsidP="00A22CA6">
      <w:pPr>
        <w:spacing w:line="360" w:lineRule="auto"/>
        <w:jc w:val="both"/>
      </w:pPr>
      <w:r>
        <w:t xml:space="preserve">Transpiration is the main flux returning water from the land to the atmosphere </w:t>
      </w:r>
      <w:r>
        <w:fldChar w:fldCharType="begin" w:fldLock="1"/>
      </w:r>
      <w:r w:rsidR="00FC198C">
        <w:instrText>ADDIN CSL_CITATION {"citationItems":[{"id":"ITEM-1","itemData":{"DOI":"10.1038/nature11983","ISBN":"1476-4687 (Electronic)\\r0028-0836 (Linking)","ISSN":"00280836","PMID":"23552893","abstract":"Renewable fresh water over continents has input from precipitation and losses to the atmosphere through evaporation and transpiration. Global-scale estimates of transpiration from climate models are poorly constrained owing to large uncertainties in stomatal conductance and the lack of catchment-scale measurements required for model calibration, resulting in a range of predictions spanning 20 to 65 per cent of total terrestrial evapotranspiration (14,000 to 41,000 km(3) per year) (refs 1, 2, 3, 4, 5). Here we use the distinct isotope effects of transpiration and evaporation to show that transpiration is by far the largest water flux from Earth's continents, representing 80 to 90 per cent of terrestrial evapotranspiration. On the basis of our analysis of a global data set of large lakes and rivers, we conclude that transpiration recycles 62,000 ± 8,000 km(3) of water per year to the atmosphere, using half of all solar energy absorbed by land surfaces in the process. We also calculate CO2 uptake by terrestrial vegetation by connecting transpiration losses to carbon assimilation using water-use efficiency ratios of plants, and show the global gross primary productivity to be 129 ± 32 gigatonnes of carbon per year, which agrees, within the uncertainty, with previous estimates. The dominance of transpiration water fluxes in continental evapotranspiration suggests that, from the point of view of water resource forecasting, climate model development should prioritize improvements in simulations of biological fluxes rather than physical (evaporation) fluxes.","author":[{"dropping-particle":"","family":"Jasechko","given":"Scott","non-dropping-particle":"","parse-names":false,"suffix":""},{"dropping-particle":"","family":"Sharp","given":"Zachary D.","non-dropping-particle":"","parse-names":false,"suffix":""},{"dropping-particle":"","family":"Gibson","given":"John J.","non-dropping-particle":"","parse-names":false,"suffix":""},{"dropping-particle":"","family":"Birks","given":"S. Jean","non-dropping-particle":"","parse-names":false,"suffix":""},{"dropping-particle":"","family":"Yi","given":"Yi","non-dropping-particle":"","parse-names":false,"suffix":""},{"dropping-particle":"","family":"Fawcett","given":"Peter J.","non-dropping-particle":"","parse-names":false,"suffix":""}],"container-title":"Nature","id":"ITEM-1","issue":"7445","issued":{"date-parts":[["2013"]]},"page":"347-350","title":"Terrestrial water fluxes dominated by transpiration","type":"article-journal","volume":"496"},"uris":["http://www.mendeley.com/documents/?uuid=7f5b721b-6103-435f-b856-84bf60cc9f4e"]},{"id":"ITEM-2","itemData":{"DOI":"10.1016/j.agrformet.2014.01.011","ISBN":"0168-1923","ISSN":"01681923","abstract":"A compilation of 81 studies that have partitioned evapotranspiration (ET) into its components-transpiration (T) and evaporation (E)-at the ecosystem scale indicates that T accounts for 61% (±15% s.d.) of ET and returns approximately 39±10% of incident precipitation (P) to the atmosphere, creating a dominant force in the global water cycle. T as a proportion of ET is highest in tropical rainforests (70±14%) and lowest in steppes, shrublands and deserts (51±15%), but there is no relationship of T/ET versus P across all available data (R2=0.01). Changes to transpiration due to increasing CO2 concentrations, land use changes, shifting ecozones and climate warming are expected to have significant impacts upon runoff and groundwater recharge. © 2014 Elsevier B.V.","author":[{"dropping-particle":"","family":"Schlesinger","given":"William H.","non-dropping-particle":"","parse-names":false,"suffix":""},{"dropping-particle":"","family":"Jasechko","given":"Scott","non-dropping-particle":"","parse-names":false,"suffix":""}],"container-title":"Agricultural and Forest Meteorology","id":"ITEM-2","issued":{"date-parts":[["2014","6"]]},"page":"115-117","publisher":"Elsevier B.V.","title":"Transpiration in the global water cycle","type":"article-journal","volume":"189-190"},"uris":["http://www.mendeley.com/documents/?uuid=14137f55-8478-446d-82a8-ac4b8ac6fac6"]}],"mendeley":{"formattedCitation":"(Jasechko &lt;i&gt;et al.&lt;/i&gt;, 2013; Schlesinger &amp; Jasechko, 2014)","plainTextFormattedCitation":"(Jasechko et al., 2013; Schlesinger &amp; Jasechko, 2014)","previouslyFormattedCitation":"(Jasechko &lt;i&gt;et al.&lt;/i&gt;, 2013; Schlesinger &amp; Jasechko, 2014)"},"properties":{"noteIndex":0},"schema":"https://github.com/citation-style-language/schema/raw/master/csl-citation.json"}</w:instrText>
      </w:r>
      <w:r>
        <w:fldChar w:fldCharType="separate"/>
      </w:r>
      <w:r w:rsidRPr="00A22CA6">
        <w:rPr>
          <w:noProof/>
        </w:rPr>
        <w:t xml:space="preserve">(Jasechko </w:t>
      </w:r>
      <w:r w:rsidRPr="00A22CA6">
        <w:rPr>
          <w:i/>
          <w:noProof/>
        </w:rPr>
        <w:t>et al.</w:t>
      </w:r>
      <w:r w:rsidRPr="00A22CA6">
        <w:rPr>
          <w:noProof/>
        </w:rPr>
        <w:t>, 2013; Schlesinger &amp; Jasechko, 2014)</w:t>
      </w:r>
      <w:r>
        <w:fldChar w:fldCharType="end"/>
      </w:r>
      <w:r>
        <w:t xml:space="preserve"> and thus </w:t>
      </w:r>
      <w:r w:rsidR="004736CF">
        <w:t>vegetation</w:t>
      </w:r>
      <w:r>
        <w:t xml:space="preserve"> play</w:t>
      </w:r>
      <w:r w:rsidR="004736CF">
        <w:t>s</w:t>
      </w:r>
      <w:r>
        <w:t xml:space="preserve"> a central role in the regulation of the global water cycle. </w:t>
      </w:r>
      <w:del w:id="0" w:author="Teresa Gimeno" w:date="2019-01-11T13:51:00Z">
        <w:r w:rsidDel="006F72EA">
          <w:delText>In order to achieve a thorough m</w:delText>
        </w:r>
        <w:r w:rsidR="00077C0E" w:rsidDel="006F72EA">
          <w:delText>e</w:delText>
        </w:r>
        <w:r w:rsidDel="006F72EA">
          <w:delText>chanistic</w:delText>
        </w:r>
      </w:del>
      <w:ins w:id="1" w:author="Teresa Gimeno" w:date="2019-01-11T13:51:00Z">
        <w:r w:rsidR="006F72EA">
          <w:t>To</w:t>
        </w:r>
      </w:ins>
      <w:del w:id="2" w:author="Teresa Gimeno" w:date="2019-01-11T13:52:00Z">
        <w:r w:rsidDel="006F72EA">
          <w:delText xml:space="preserve"> </w:delText>
        </w:r>
      </w:del>
      <w:ins w:id="3" w:author="Teresa Gimeno" w:date="2019-01-11T13:52:00Z">
        <w:r w:rsidR="006F72EA">
          <w:t xml:space="preserve"> </w:t>
        </w:r>
      </w:ins>
      <w:r>
        <w:t>understand</w:t>
      </w:r>
      <w:del w:id="4" w:author="Teresa Gimeno" w:date="2019-01-11T13:52:00Z">
        <w:r w:rsidDel="006F72EA">
          <w:delText>ing</w:delText>
        </w:r>
      </w:del>
      <w:del w:id="5" w:author="Teresa Gimeno" w:date="2019-01-11T13:51:00Z">
        <w:r w:rsidDel="006F72EA">
          <w:delText xml:space="preserve"> of</w:delText>
        </w:r>
      </w:del>
      <w:r>
        <w:t xml:space="preserve"> land-atmosphere water fluxes</w:t>
      </w:r>
      <w:del w:id="6" w:author="Teresa Gimeno" w:date="2019-01-11T13:51:00Z">
        <w:r w:rsidDel="006F72EA">
          <w:delText>, it</w:delText>
        </w:r>
      </w:del>
      <w:del w:id="7" w:author="Teresa Gimeno" w:date="2019-01-14T10:37:00Z">
        <w:r w:rsidDel="00944650">
          <w:delText xml:space="preserve"> is</w:delText>
        </w:r>
      </w:del>
      <w:r>
        <w:t xml:space="preserve"> </w:t>
      </w:r>
      <w:del w:id="8" w:author="Teresa Gimeno" w:date="2019-01-11T13:52:00Z">
        <w:r w:rsidDel="006F72EA">
          <w:delText xml:space="preserve">required </w:delText>
        </w:r>
      </w:del>
      <w:ins w:id="9" w:author="Teresa Gimeno" w:date="2019-01-11T13:52:00Z">
        <w:r w:rsidR="006F72EA">
          <w:t xml:space="preserve">we need </w:t>
        </w:r>
      </w:ins>
      <w:r>
        <w:t>to identify the water pools accessed by plants</w:t>
      </w:r>
      <w:r w:rsidR="00F80C63">
        <w:t xml:space="preserve"> and how those change over time and space</w:t>
      </w:r>
      <w:ins w:id="10" w:author="Teresa Gimeno" w:date="2019-01-11T13:53:00Z">
        <w:r w:rsidR="006F72EA">
          <w:t xml:space="preserve"> and</w:t>
        </w:r>
      </w:ins>
      <w:del w:id="11" w:author="Teresa Gimeno" w:date="2019-01-11T13:53:00Z">
        <w:r w:rsidDel="006F72EA">
          <w:delText>.</w:delText>
        </w:r>
      </w:del>
      <w:r w:rsidR="00F80C63">
        <w:t xml:space="preserve"> </w:t>
      </w:r>
      <w:del w:id="12" w:author="Teresa Gimeno" w:date="2019-01-11T13:53:00Z">
        <w:r w:rsidR="00F80C63" w:rsidDel="006F72EA">
          <w:delText>T</w:delText>
        </w:r>
      </w:del>
      <w:ins w:id="13" w:author="Teresa Gimeno" w:date="2019-01-11T13:53:00Z">
        <w:r w:rsidR="006F72EA">
          <w:t>t</w:t>
        </w:r>
      </w:ins>
      <w:r w:rsidR="00F80C63">
        <w:t xml:space="preserve">he </w:t>
      </w:r>
      <w:del w:id="14" w:author="Teresa Gimeno" w:date="2019-01-11T13:53:00Z">
        <w:r w:rsidR="00624F3A" w:rsidDel="006F72EA">
          <w:delText>use</w:delText>
        </w:r>
      </w:del>
      <w:ins w:id="15" w:author="Teresa Gimeno" w:date="2019-01-11T13:53:00Z">
        <w:r w:rsidR="006F72EA">
          <w:t>analysis</w:t>
        </w:r>
      </w:ins>
      <w:r w:rsidR="00624F3A">
        <w:t xml:space="preserve"> of </w:t>
      </w:r>
      <w:r w:rsidR="004736CF">
        <w:t xml:space="preserve">the </w:t>
      </w:r>
      <w:r w:rsidR="00624F3A">
        <w:t xml:space="preserve">natural abundance of </w:t>
      </w:r>
      <w:ins w:id="16" w:author="Teresa Gimeno" w:date="2019-01-11T13:53:00Z">
        <w:r w:rsidR="006F72EA">
          <w:t xml:space="preserve">water </w:t>
        </w:r>
      </w:ins>
      <w:r w:rsidR="00F80C63">
        <w:t>stable isotope</w:t>
      </w:r>
      <w:r w:rsidR="00624F3A">
        <w:t>s</w:t>
      </w:r>
      <w:del w:id="17" w:author="Teresa Gimeno" w:date="2019-01-11T13:53:00Z">
        <w:r w:rsidR="00F80C63" w:rsidDel="006F72EA">
          <w:delText xml:space="preserve"> of water</w:delText>
        </w:r>
      </w:del>
      <w:r w:rsidR="00F80C63">
        <w:t xml:space="preserve"> </w:t>
      </w:r>
      <w:r w:rsidR="00624F3A">
        <w:t xml:space="preserve">is probably the most </w:t>
      </w:r>
      <w:ins w:id="18" w:author="Teresa Gimeno" w:date="2019-01-11T13:53:00Z">
        <w:r w:rsidR="006F72EA">
          <w:t xml:space="preserve">widely </w:t>
        </w:r>
      </w:ins>
      <w:r w:rsidR="00624F3A">
        <w:t xml:space="preserve">used technique </w:t>
      </w:r>
      <w:del w:id="19" w:author="Teresa Gimeno" w:date="2019-01-11T13:53:00Z">
        <w:r w:rsidR="00624F3A" w:rsidDel="006F72EA">
          <w:delText>to explore plant water sources</w:delText>
        </w:r>
      </w:del>
      <w:ins w:id="20" w:author="Teresa Gimeno" w:date="2019-01-11T13:53:00Z">
        <w:r w:rsidR="006F72EA">
          <w:t>for this purpose</w:t>
        </w:r>
      </w:ins>
      <w:ins w:id="21" w:author="Teresa Gimeno" w:date="2019-01-14T10:36:00Z">
        <w:r w:rsidR="00944650">
          <w:t xml:space="preserve"> (Evaristo et al. </w:t>
        </w:r>
      </w:ins>
      <w:ins w:id="22" w:author="Teresa Gimeno" w:date="2019-01-14T10:37:00Z">
        <w:r w:rsidR="00944650">
          <w:t>2015; Barbeta &amp; Peñuelas 2017)</w:t>
        </w:r>
      </w:ins>
      <w:r w:rsidR="002E02EA">
        <w:t>. This is possible because</w:t>
      </w:r>
      <w:ins w:id="23" w:author="Teresa Gimeno" w:date="2019-01-11T13:54:00Z">
        <w:r w:rsidR="006F72EA">
          <w:t xml:space="preserve"> no isotopic fractionation occurs during root water uptake, as heavy and light isotopes of water diffuse through root membranes proportionately</w:t>
        </w:r>
      </w:ins>
      <w:r w:rsidR="002E02EA">
        <w:t xml:space="preserve"> as indirectly observed by</w:t>
      </w:r>
      <w:r w:rsidR="00FC198C">
        <w:t xml:space="preserve"> </w:t>
      </w:r>
      <w:r w:rsidR="00FC198C">
        <w:fldChar w:fldCharType="begin" w:fldLock="1"/>
      </w:r>
      <w:r w:rsidR="00317976">
        <w:instrText>ADDIN CSL_CITATION {"citationItems":[{"id":"ITEM-1","itemData":{"author":[{"dropping-particle":"","family":"Washburn","given":"Edward W.","non-dropping-particle":"","parse-names":false,"suffix":""},{"dropping-particle":"","family":"Smith","given":"Edgar R.","non-dropping-particle":"","parse-names":false,"suffix":""}],"container-title":"Science","id":"ITEM-1","issue":"2043","issued":{"date-parts":[["1934"]]},"page":"188-189","title":"The isotopic fractionation of water by physiological processes","type":"article-journal","volume":"79"},"uris":["http://www.mendeley.com/documents/?uuid=14cc8b4c-9458-4211-84a9-ea97e10e1cf6"]}],"mendeley":{"formattedCitation":"(Washburn &amp; Smith, 1934)","manualFormatting":"Washburn &amp; Smith (1934)","plainTextFormattedCitation":"(Washburn &amp; Smith, 1934)","previouslyFormattedCitation":"(Washburn &amp; Smith, 1934)"},"properties":{"noteIndex":0},"schema":"https://github.com/citation-style-language/schema/raw/master/csl-citation.json"}</w:instrText>
      </w:r>
      <w:r w:rsidR="00FC198C">
        <w:fldChar w:fldCharType="separate"/>
      </w:r>
      <w:r w:rsidR="00FC198C" w:rsidRPr="00FC198C">
        <w:rPr>
          <w:noProof/>
        </w:rPr>
        <w:t xml:space="preserve">Washburn &amp; Smith </w:t>
      </w:r>
      <w:r w:rsidR="00FC198C">
        <w:rPr>
          <w:noProof/>
        </w:rPr>
        <w:t>(</w:t>
      </w:r>
      <w:r w:rsidR="00FC198C" w:rsidRPr="00FC198C">
        <w:rPr>
          <w:noProof/>
        </w:rPr>
        <w:t>1934)</w:t>
      </w:r>
      <w:r w:rsidR="00FC198C">
        <w:fldChar w:fldCharType="end"/>
      </w:r>
      <w:r w:rsidR="00317976">
        <w:t>,</w:t>
      </w:r>
      <w:del w:id="24" w:author="Teresa Gimeno" w:date="2019-01-11T13:54:00Z">
        <w:r w:rsidR="002E02EA" w:rsidDel="006F72EA">
          <w:delText xml:space="preserve"> </w:delText>
        </w:r>
        <w:r w:rsidR="00FC198C" w:rsidDel="006F72EA">
          <w:delText>heavy and light isotopes of water diffuse through</w:delText>
        </w:r>
        <w:r w:rsidR="002E02EA" w:rsidDel="006F72EA">
          <w:delText xml:space="preserve"> root membranes proportionately (</w:delText>
        </w:r>
        <w:r w:rsidR="002E02EA" w:rsidDel="006F72EA">
          <w:rPr>
            <w:i/>
          </w:rPr>
          <w:delText>i.e.</w:delText>
        </w:r>
        <w:r w:rsidR="002E02EA" w:rsidDel="006F72EA">
          <w:delText xml:space="preserve"> no isotopic fractionation occurs during root water uptake)</w:delText>
        </w:r>
      </w:del>
      <w:r w:rsidR="002E02EA">
        <w:t>.</w:t>
      </w:r>
      <w:r w:rsidR="00317976">
        <w:t xml:space="preserve"> </w:t>
      </w:r>
      <w:del w:id="25" w:author="Teresa Gimeno" w:date="2019-01-14T10:38:00Z">
        <w:r w:rsidR="00317976" w:rsidDel="00944650">
          <w:delText>This absence of fractionation during root water uptake was</w:delText>
        </w:r>
      </w:del>
      <w:ins w:id="26" w:author="Teresa Gimeno" w:date="2019-01-14T10:38:00Z">
        <w:r w:rsidR="00944650">
          <w:t>and</w:t>
        </w:r>
      </w:ins>
      <w:r w:rsidR="00317976">
        <w:t xml:space="preserve"> later confirmed by direct isotopic measurements </w:t>
      </w:r>
      <w:r w:rsidR="00317976">
        <w:fldChar w:fldCharType="begin" w:fldLock="1"/>
      </w:r>
      <w:r w:rsidR="007B1475">
        <w:instrText>ADDIN CSL_CITATION {"citationItems":[{"id":"ITEM-1","itemData":{"ISBN":"9200400841","PMID":"1985067224","abstract":"English, French, Russian, and Spanish.","author":[{"dropping-particle":"","family":"Allison","given":"G.B.","non-dropping-particle":"","parse-names":false,"suffix":""},{"dropping-particle":"","family":"Barnes","given":"C.J.","non-dropping-particle":"","parse-names":false,"suffix":""},{"dropping-particle":"","family":"Hugues","given":"M.W.","non-dropping-particle":"","parse-names":false,"suffix":""},{"dropping-particle":"","family":"Leaney","given":"F.W.J.","non-dropping-particle":"","parse-names":false,"suffix":""}],"container-title":"Isotope hydrology, 1983 : proceedings of an International Symposium on Isotope Hydrology in Water Resources Development","id":"ITEM-1","issued":{"date-parts":[["1984"]]},"page":"105-123","title":"Effect of Climate and Vegetation on Oxygen-18 and Deuterium Profiles in Soils","type":"article-journal"},"uris":["http://www.mendeley.com/documents/?uuid=efdf8a4f-9b32-4872-86e0-8464a36d0827"]},{"id":"ITEM-2","itemData":{"DOI":"10.1016/0016-7037(85)90207-8","ISBN":"0016-7037","ISSN":"0016-7037","author":[{"dropping-particle":"","family":"White","given":"JWC","non-dropping-particle":"","parse-names":false,"suffix":""},{"dropping-particle":"","family":"Cook","given":"ER","non-dropping-particle":"","parse-names":false,"suffix":""},{"dropping-particle":"","family":"Lawrence","given":"J","non-dropping-particle":"","parse-names":false,"suffix":""},{"dropping-particle":"","family":"Broecker","given":"WS","non-dropping-particle":"","parse-names":false,"suffix":""}],"container-title":"Geochimica Et Cosmochimica Acta","id":"ITEM-2","issue":"1","issued":{"date-parts":[["1985"]]},"page":"237-246","title":"The D/H Ratios of Sap in Trees - Implications for Water Sources and Tree-Ring D/H Ratios","type":"article-journal","volume":"49"},"uris":["http://www.mendeley.com/documents/?uuid=f7121c9d-fa74-4033-b6a6-9114b0316bf9"]}],"mendeley":{"formattedCitation":"(Allison &lt;i&gt;et al.&lt;/i&gt;, 1984; White &lt;i&gt;et al.&lt;/i&gt;, 1985)","plainTextFormattedCitation":"(Allison et al., 1984; White et al., 1985)","previouslyFormattedCitation":"(Allison &lt;i&gt;et al.&lt;/i&gt;, 1984; White &lt;i&gt;et al.&lt;/i&gt;, 1985)"},"properties":{"noteIndex":0},"schema":"https://github.com/citation-style-language/schema/raw/master/csl-citation.json"}</w:instrText>
      </w:r>
      <w:r w:rsidR="00317976">
        <w:fldChar w:fldCharType="separate"/>
      </w:r>
      <w:r w:rsidR="00317976" w:rsidRPr="00317976">
        <w:rPr>
          <w:noProof/>
        </w:rPr>
        <w:t xml:space="preserve">(Allison </w:t>
      </w:r>
      <w:r w:rsidR="00317976" w:rsidRPr="00317976">
        <w:rPr>
          <w:i/>
          <w:noProof/>
        </w:rPr>
        <w:t>et al.</w:t>
      </w:r>
      <w:r w:rsidR="00317976" w:rsidRPr="00317976">
        <w:rPr>
          <w:noProof/>
        </w:rPr>
        <w:t xml:space="preserve">, 1984; White </w:t>
      </w:r>
      <w:r w:rsidR="00317976" w:rsidRPr="00317976">
        <w:rPr>
          <w:i/>
          <w:noProof/>
        </w:rPr>
        <w:t>et al.</w:t>
      </w:r>
      <w:r w:rsidR="00317976" w:rsidRPr="00317976">
        <w:rPr>
          <w:noProof/>
        </w:rPr>
        <w:t>, 1985)</w:t>
      </w:r>
      <w:r w:rsidR="00317976">
        <w:fldChar w:fldCharType="end"/>
      </w:r>
      <w:ins w:id="27" w:author="Teresa Gimeno" w:date="2019-01-14T10:38:00Z">
        <w:r w:rsidR="00944650">
          <w:t xml:space="preserve">. </w:t>
        </w:r>
      </w:ins>
      <w:del w:id="28" w:author="Teresa Gimeno" w:date="2019-01-14T10:38:00Z">
        <w:r w:rsidR="00317976" w:rsidDel="00944650">
          <w:delText>, which</w:delText>
        </w:r>
      </w:del>
      <w:ins w:id="29" w:author="Teresa Gimeno" w:date="2019-01-14T10:38:00Z">
        <w:r w:rsidR="00944650">
          <w:t>Lack of fractionation during root water uptake</w:t>
        </w:r>
      </w:ins>
      <w:r w:rsidR="00317976">
        <w:t xml:space="preserve"> </w:t>
      </w:r>
      <w:r w:rsidR="004736CF">
        <w:t>provided the theoretical basis allowing t</w:t>
      </w:r>
      <w:r w:rsidR="00317976">
        <w:t xml:space="preserve">he use of </w:t>
      </w:r>
      <w:ins w:id="30" w:author="Teresa Gimeno" w:date="2019-01-11T13:55:00Z">
        <w:r w:rsidR="006F72EA">
          <w:t xml:space="preserve">water </w:t>
        </w:r>
      </w:ins>
      <w:r w:rsidR="00317976">
        <w:t>stable isotopes</w:t>
      </w:r>
      <w:del w:id="31" w:author="Teresa Gimeno" w:date="2019-01-11T13:55:00Z">
        <w:r w:rsidR="007B1475" w:rsidDel="006F72EA">
          <w:delText xml:space="preserve"> of water</w:delText>
        </w:r>
      </w:del>
      <w:r w:rsidR="007B1475">
        <w:t xml:space="preserve"> </w:t>
      </w:r>
      <w:r w:rsidR="004736CF">
        <w:t>to emerge as a powerful</w:t>
      </w:r>
      <w:r w:rsidR="007B1475">
        <w:t xml:space="preserve"> tool to infer </w:t>
      </w:r>
      <w:del w:id="32" w:author="Teresa Gimeno" w:date="2019-01-14T10:39:00Z">
        <w:r w:rsidR="007B1475" w:rsidDel="00944650">
          <w:delText xml:space="preserve">the </w:delText>
        </w:r>
      </w:del>
      <w:ins w:id="33" w:author="Teresa Gimeno" w:date="2019-01-11T13:55:00Z">
        <w:r w:rsidR="006F72EA">
          <w:t xml:space="preserve">plant water </w:t>
        </w:r>
      </w:ins>
      <w:r w:rsidR="007B1475">
        <w:t>sources</w:t>
      </w:r>
      <w:del w:id="34" w:author="Teresa Gimeno" w:date="2019-01-11T13:55:00Z">
        <w:r w:rsidR="007B1475" w:rsidDel="006F72EA">
          <w:delText xml:space="preserve"> of plant water</w:delText>
        </w:r>
      </w:del>
      <w:r w:rsidR="007B1475">
        <w:t xml:space="preserve"> </w:t>
      </w:r>
      <w:r w:rsidR="007B1475">
        <w:fldChar w:fldCharType="begin" w:fldLock="1"/>
      </w:r>
      <w:r w:rsidR="007B1475">
        <w:instrText>ADDIN CSL_CITATION {"citationItems":[{"id":"ITEM-1","itemData":{"author":[{"dropping-particle":"","family":"Dawson","given":"Todd E.","non-dropping-particle":"","parse-names":false,"suffix":""},{"dropping-particle":"","family":"Ehleringer","given":"J.R.","non-dropping-particle":"","parse-names":false,"suffix":""}],"container-title":"Nature","id":"ITEM-1","issue":"6316","issued":{"date-parts":[["1991"]]},"page":"335-337","title":"Streamside trees that do not use stream water","type":"article-journal","volume":"350"},"uris":["http://www.mendeley.com/documents/?uuid=e222a3ab-ffab-4693-941d-c39fa6c9d092"]}],"mendeley":{"formattedCitation":"(Dawson &amp; Ehleringer, 1991)","plainTextFormattedCitation":"(Dawson &amp; Ehleringer, 1991)","previouslyFormattedCitation":"(Dawson &amp; Ehleringer, 1991)"},"properties":{"noteIndex":0},"schema":"https://github.com/citation-style-language/schema/raw/master/csl-citation.json"}</w:instrText>
      </w:r>
      <w:r w:rsidR="007B1475">
        <w:fldChar w:fldCharType="separate"/>
      </w:r>
      <w:r w:rsidR="007B1475" w:rsidRPr="007B1475">
        <w:rPr>
          <w:noProof/>
        </w:rPr>
        <w:t>(Dawson &amp; Ehleringer, 1991)</w:t>
      </w:r>
      <w:r w:rsidR="007B1475">
        <w:fldChar w:fldCharType="end"/>
      </w:r>
      <w:r w:rsidR="007B1475">
        <w:t>, assess their spatiotemporal variability</w:t>
      </w:r>
      <w:r w:rsidR="00AD2055">
        <w:t xml:space="preserve"> </w:t>
      </w:r>
      <w:r w:rsidR="007B1475">
        <w:fldChar w:fldCharType="begin" w:fldLock="1"/>
      </w:r>
      <w:r w:rsidR="00AD2055">
        <w:instrText>ADDIN CSL_CITATION {"citationItems":[{"id":"ITEM-1","itemData":{"DOI":"10.1002/eco.1347","ISSN":"19360592","abstract":"Sources of water use by 10 alluvial trees in various hydrogeological and ecological situations at the Pfyn forest (Wallis canton, Switzerland) were assessed by analysing 18O and 2H isotopes of precipitation, soil water at different depths, surface water, groundwater and xylem sap. The soil water line in a δ18O versus δ2H diagram shows evidence of kinetic fractionation related to evaporation. The tree water line is close to the soil trend; however, an additional enrichment may occur and could be related to xylem–phloem communication under water stress. At sites where the water table was at least 2 m below the ground surface, isotopic temporal variability of soils and trees was strongly linked with seasonal variation of soil water content. When soil water content was low and water table shallow, trees used both soil water and groundwater. When soil water content was high, this source was usually the dominant source for transpiration. In addition, some ecological strategies, reproduction or growth competition, could explain shifts in the utilization of different water sources, for example, from soil water to a mix of soil water and groundwater. At one site where soil water and groundwater were abundant throughout the year (next to the river course), neighbouring trees permanently used distinct water sources. This is consistent with a strategy of competition limitation, which would favour bank colonization. These results provide insight into the ecohydrological functioning of this system and will aid future management responses to both local and climate changes.","author":[{"dropping-particle":"","family":"Bertrand","given":"Guillaume","non-dropping-particle":"","parse-names":false,"suffix":""},{"dropping-particle":"","family":"Masini","given":"Jean","non-dropping-particle":"","parse-names":false,"suffix":""},{"dropping-particle":"","family":"Goldscheider","given":"Nico","non-dropping-particle":"","parse-names":false,"suffix":""},{"dropping-particle":"","family":"Meeks","given":"Jessica","non-dropping-particle":"","parse-names":false,"suffix":""},{"dropping-particle":"","family":"Lavastre","given":"Véronique","non-dropping-particle":"","parse-names":false,"suffix":""},{"dropping-particle":"","family":"Celle-Jeanton","given":"Hélène","non-dropping-particle":"","parse-names":false,"suffix":""},{"dropping-particle":"","family":"Gobat","given":"Jean Michel","non-dropping-particle":"","parse-names":false,"suffix":""},{"dropping-particle":"","family":"Hunkeler","given":"Daniel","non-dropping-particle":"","parse-names":false,"suffix":""}],"container-title":"Ecohydrology","id":"ITEM-1","issue":"November 2012","issued":{"date-parts":[["2014"]]},"page":"319-333","title":"Determination of spatiotemporal variability of tree water uptake using stable isotopes (δ18O, δ2H) in an alluvial system supplied by a high-altitude watershed, Pfyn forest, Switzerland","type":"article-journal","volume":"7"},"uris":["http://www.mendeley.com/documents/?uuid=78af78fd-fb58-4fff-932c-f361019e9442"]},{"id":"ITEM-2","itemData":{"DOI":"10.1111/gcb.12785","ISBN":"1354-1013","ISSN":"1365-2486","PMID":"25359123","abstract":"Vegetation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author":[{"dropping-particle":"","family":"Barbeta","given":"Adrià","non-dropping-particle":"","parse-names":false,"suffix":""},{"dropping-particle":"","family":"Mejía-Chang","given":"Monica","non-dropping-particle":"","parse-names":false,"suffix":""},{"dropping-particle":"","family":"Ogaya","given":"Romà","non-dropping-particle":"","parse-names":false,"suffix":""},{"dropping-particle":"","family":"Voltas","given":"Jordi","non-dropping-particle":"","parse-names":false,"suffix":""},{"dropping-particle":"","family":"Dawson","given":"Todd E.","non-dropping-particle":"","parse-names":false,"suffix":""},{"dropping-particle":"","family":"Peñuelas","given":"Josep","non-dropping-particle":"","parse-names":false,"suffix":""}],"container-title":"Global Change Biology","id":"ITEM-2","issue":"3","issued":{"date-parts":[["2015"]]},"note":"From Duplicate 3 (The combined effects of a long-term experimental drought and an extreme drought on the use of plant-water sources in a Mediterranean forest. - Barbeta, Adrià; Mejía-Chang, Monica; Ogaya, Romà; Voltas, Jordi; Dawson, Todd E; Peñuelas, Josep)\n\nNULL","page":"1213-1225","title":"The combined effects of a long-term experimental drought and an extreme drought on the use of plant-water sources in a Mediterranean forest","type":"article-journal","volume":"21"},"uris":["http://www.mendeley.com/documents/?uuid=e8938225-c0e3-4441-ba4d-ad2784185389"]},{"id":"ITEM-3","itemData":{"DOI":"10.1007/s00442-013-2770-0","ISSN":"1432-1939","PMID":"24271421","abstract":"Cloud immersion can provide a potentially important moisture subsidy to plants in areas of frequent fog including the threatened spruce-fir communities of the southern Appalachian Mountains (USA). These mountaintop communities grow only above ~1,500 m elevation, harbor the endemic Abies fraseri, and have been proposed to exist because of frequent cloud immersion. While several studies have demonstrated the importance of cloud immersion to plant water balance, no study has evaluated the proportion of plant water derived from cloud moisture in this ecosystem. Using the isotopic mixing model, IsoSource, we analyzed the isotopic composition of hydrogen and oxygen for water extracted from ground water, deep soil, shallow soil, fog, and plant xylem at the upper and lower elevational limits both in May (beginning of the growing season) and October (end of the growing season). Cloud-immersion water contributed up to 31% of plant water at the upper elevation sites in May. High-elevation plants of both species also experienced greater cloud immersion and had greater cloud water absorption (14-31%) compared to low-elevation plants (4-17%). Greater cloud water uptake occurred in May compared to October, despite similar rainfall and cloud-immersion frequencies. These results demonstrate the important water subsidy that cloud-immersion water can provide. With a warming climate leading potentially to increases in the ceiling of the cloud base and, thus, less frequent cloud immersion, persistence of these relic mountaintop forests may depend on the magnitude of these changes and the compensating capabilities of other water sources.","author":[{"dropping-particle":"","family":"Berry","given":"Z Carter","non-dropping-particle":"","parse-names":false,"suffix":""},{"dropping-particle":"","family":"Hughes","given":"Nicole M","non-dropping-particle":"","parse-names":false,"suffix":""},{"dropping-particle":"","family":"Smith","given":"William K","non-dropping-particle":"","parse-names":false,"suffix":""}],"container-title":"Oecologia","id":"ITEM-3","issue":"2","issued":{"date-parts":[["2014","2"]]},"page":"319-26","title":"Cloud immersion: an important water source for spruce and fir saplings in the southern Appalachian Mountains.","type":"article-journal","volume":"174"},"uris":["http://www.mendeley.com/documents/?uuid=1ddeaf0c-ff00-42a9-a3aa-d66a44d24ff1"]}],"mendeley":{"formattedCitation":"(Bertrand &lt;i&gt;et al.&lt;/i&gt;, 2014; Berry &lt;i&gt;et al.&lt;/i&gt;, 2014; Barbeta &lt;i&gt;et al.&lt;/i&gt;, 2015)","plainTextFormattedCitation":"(Bertrand et al., 2014; Berry et al., 2014; Barbeta et al., 2015)","previouslyFormattedCitation":"(Bertrand &lt;i&gt;et al.&lt;/i&gt;, 2014; Berry &lt;i&gt;et al.&lt;/i&gt;, 2014; Barbeta &lt;i&gt;et al.&lt;/i&gt;, 2015)"},"properties":{"noteIndex":0},"schema":"https://github.com/citation-style-language/schema/raw/master/csl-citation.json"}</w:instrText>
      </w:r>
      <w:r w:rsidR="007B1475">
        <w:fldChar w:fldCharType="separate"/>
      </w:r>
      <w:r w:rsidR="00AD2055" w:rsidRPr="00AD2055">
        <w:rPr>
          <w:noProof/>
        </w:rPr>
        <w:t xml:space="preserve">(Bertrand </w:t>
      </w:r>
      <w:r w:rsidR="00AD2055" w:rsidRPr="00AD2055">
        <w:rPr>
          <w:i/>
          <w:noProof/>
        </w:rPr>
        <w:t>et al.</w:t>
      </w:r>
      <w:r w:rsidR="00AD2055" w:rsidRPr="00AD2055">
        <w:rPr>
          <w:noProof/>
        </w:rPr>
        <w:t xml:space="preserve">, 2014; Berry </w:t>
      </w:r>
      <w:r w:rsidR="00AD2055" w:rsidRPr="00AD2055">
        <w:rPr>
          <w:i/>
          <w:noProof/>
        </w:rPr>
        <w:t>et al.</w:t>
      </w:r>
      <w:r w:rsidR="00AD2055" w:rsidRPr="00AD2055">
        <w:rPr>
          <w:noProof/>
        </w:rPr>
        <w:t xml:space="preserve">, 2014; Barbeta </w:t>
      </w:r>
      <w:r w:rsidR="00AD2055" w:rsidRPr="00AD2055">
        <w:rPr>
          <w:i/>
          <w:noProof/>
        </w:rPr>
        <w:t>et al.</w:t>
      </w:r>
      <w:r w:rsidR="00AD2055" w:rsidRPr="00AD2055">
        <w:rPr>
          <w:noProof/>
        </w:rPr>
        <w:t>, 2015)</w:t>
      </w:r>
      <w:r w:rsidR="007B1475">
        <w:fldChar w:fldCharType="end"/>
      </w:r>
      <w:r w:rsidR="00AD2055">
        <w:t xml:space="preserve"> </w:t>
      </w:r>
      <w:r w:rsidR="004736CF">
        <w:t>or</w:t>
      </w:r>
      <w:r w:rsidR="00AD2055">
        <w:t xml:space="preserve"> </w:t>
      </w:r>
      <w:del w:id="35" w:author="Teresa Gimeno" w:date="2019-01-14T10:39:00Z">
        <w:r w:rsidR="004736CF" w:rsidDel="00944650">
          <w:delText xml:space="preserve">their </w:delText>
        </w:r>
        <w:r w:rsidR="00AD2055" w:rsidDel="00944650">
          <w:delText>species-specific or size-related differences</w:delText>
        </w:r>
      </w:del>
      <w:ins w:id="36" w:author="Teresa Gimeno" w:date="2019-01-14T10:39:00Z">
        <w:r w:rsidR="00944650">
          <w:t xml:space="preserve">their </w:t>
        </w:r>
        <w:commentRangeStart w:id="37"/>
        <w:r w:rsidR="00944650">
          <w:t>ecological implications</w:t>
        </w:r>
        <w:commentRangeEnd w:id="37"/>
        <w:r w:rsidR="00944650">
          <w:rPr>
            <w:rStyle w:val="Marquedecommentaire"/>
          </w:rPr>
          <w:commentReference w:id="37"/>
        </w:r>
      </w:ins>
      <w:r w:rsidR="00AD2055">
        <w:t xml:space="preserve"> </w:t>
      </w:r>
      <w:r w:rsidR="00AD2055">
        <w:fldChar w:fldCharType="begin" w:fldLock="1"/>
      </w:r>
      <w:r w:rsidR="00A24036">
        <w:instrText>ADDIN CSL_CITATION {"citationItems":[{"id":"ITEM-1","itemData":{"DOI":"10.1111/j.1469-8137.2012.04276.x","ISSN":"1469-8137","PMID":"22913668","abstract":"Variation in the stable carbon and oxygen isotope composition (δ13C, Δ18O) of co-occurring plant species may reflect the functional diversity of water use strategies present in natural plant communities. We investigated the patterns of water use among 10 coexisting plant species representing diverse taxonomic groups and life forms in semiarid southeast Spain by measuring their leaf δ13C and Δ18O, the oxygen isotope ratio of stem water and leaf gas exchange rates. Across species, Δ18O was tightly negatively correlated with stomatal conductance (gs), whereas δ13C was positively correlated with intrinsic water use efficiency (WUEi). Broad interspecific variation in Δ18O, δ13C and WUEi was largely determined by differences in gs, as indicated by a strong positive correlation between leaf δ13C and Δ18O across species The 10 co-occurring species segregated along a continuous ecophysiological gradient defined by their leaf δ13C and Δ18O, thus revealing a wide spectrum of stomatal regulation intensity and contrasting water use strategies ranging from 'profligate/opportunistic' (high gs, low WUEi) to 'conservative' (low gs, high WUEi). Coexisting species maintained their relative isotopic rankings in 2 yr with contrasting rainfall, suggesting the existence of species-specific 'isotopic niches' that reflect ecophysiological niche segregation in dryland plant communities.","author":[{"dropping-particle":"","family":"Moreno-Gutiérrez","given":"Cristina","non-dropping-particle":"","parse-names":false,"suffix":""},{"dropping-particle":"","family":"Dawson","given":"Todd E","non-dropping-particle":"","parse-names":false,"suffix":""},{"dropping-particle":"","family":"Nicolás","given":"Emilio","non-dropping-particle":"","parse-names":false,"suffix":""},{"dropping-particle":"","family":"Querejeta","given":"José Ignacio","non-dropping-particle":"","parse-names":false,"suffix":""}],"container-title":"The New phytologist","id":"ITEM-1","issue":"2","issued":{"date-parts":[["2012","10"]]},"page":"489-96","title":"Isotopes reveal contrasting water use strategies among coexisting plant species in a Mediterranean ecosystem.","type":"article-journal","volume":"196"},"uris":["http://www.mendeley.com/documents/?uuid=2626a50a-b696-4aa5-9e5b-78650ebe3223"]},{"id":"ITEM-2","itemData":{"DOI":"10.1111/j.1438-8677.2012.00618.x","ISSN":"1438-8677","PMID":"22672316","abstract":"In addition to trees and grasses, the savannas of central Brazil are characterised by a diverse herbaceous dicot flora. Here we tested whether the coexistence of a highly diversified assemblage of species resulted in stratification or strong overlap in the use of soil water resources. We measured oxygen and hydrogen isotope ratios of stem water from herbs, grasses and trees growing side by side, as well as the isotopic composition of water in soil profile, groundwater and rainfall, and predawn (Ψ(pd)) and midday (Ψ(md)) leaf water potentials. We used a stable isotope mixing model to estimate vertical partitioning of soil water by the three growth forms. Grasses relied on shallow soil water (5-50 cm) and were strongly anisohydric. Ψ(pd) and Ψ(md) decreased significantly from the wet to the dry season. Trees extracted water from deeper regions of the soil profile (60-120 cm) and were isohydric. Ψ(pd) and Ψ(md) did not change from the wet to the dry season. Herbs overlapped with grasses in patterns of water extraction in the dry season (between 10 and 40 cm), but they took up water at soil depths intermediate (70-100 cm) to those of trees and grasses during the wet season. They showed seasonal changes in Ψ(pd) but not in Ψ(md). We conclude that vertical partitioning of soil water may have contributed to coexistence of these three growth forms and resulted in a more complex pattern of soil water extraction than the two-compartment model of soil water uptake currently used to explain the structure and function of tropical savanna ecosystems.","author":[{"dropping-particle":"","family":"Rossatto","given":"D R","non-dropping-particle":"","parse-names":false,"suffix":""},{"dropping-particle":"","family":"Silveira Lobo Sternberg","given":"L","non-dropping-particle":"da","parse-names":false,"suffix":""},{"dropping-particle":"","family":"Franco","given":"a C","non-dropping-particle":"","parse-names":false,"suffix":""}],"container-title":"Plant biology (Stuttgart, Germany)","id":"ITEM-2","issue":"1","issued":{"date-parts":[["2013","1"]]},"page":"84-92","title":"The partitioning of water uptake between growth forms in a Neotropical savanna: do herbs exploit a third water source niche?","type":"article-journal","volume":"15"},"uris":["http://www.mendeley.com/documents/?uuid=4860f920-b054-4191-8405-362ef9263c9d"]},{"id":"ITEM-3","itemData":{"DOI":"10.1007/s00442-013-2724-6","ISSN":"1432-1939","PMID":"23852028","abstract":"Though the root biomass of tropical rainforest trees is concentrated in the upper soil layers, soil water uptake by deep roots has been shown to contribute to tree transpiration. A precise evaluation of the relationship between tree dimensions and depth of water uptake would be useful in tree-based modelling approaches designed to anticipate the response of tropical rainforest ecosystems to future changes in environmental conditions. We used an innovative dual-isotope labelling approach (deuterium in surface soil and oxygen at 120-cm depth) coupled with a modelling approach to investigate the role of tree dimensions in soil water uptake in a tropical rainforest exposed to seasonal drought. We studied 65 trees of varying diameter and height and with a wide range of predawn leaf water potential (Ψpd) values. We confirmed that about half of the studied trees relied on soil water below 100-cm depth during dry periods. Ψpd was negatively correlated with depth of water extraction and can be taken as a rough proxy of this depth. Some trees showed considerable plasticity in their depth of water uptake, exhibiting an efficient adaptive strategy for water and nutrient resource acquisition. We did not find a strong relationship between tree dimensions and depth of water uptake. While tall trees preferentially extract water from layers below 100-cm depth, shorter trees show broad variations in mean depth of water uptake. This precludes the use of tree dimensions to parameterize functional models.","author":[{"dropping-particle":"","family":"Stahl","given":"Clément","non-dropping-particle":"","parse-names":false,"suffix":""},{"dropping-particle":"","family":"Hérault","given":"Bruno","non-dropping-particle":"","parse-names":false,"suffix":""},{"dropping-particle":"","family":"Rossi","given":"Vivien","non-dropping-particle":"","parse-names":false,"suffix":""},{"dropping-particle":"","family":"Burban","given":"Benoit","non-dropping-particle":"","parse-names":false,"suffix":""},{"dropping-particle":"","family":"Bréchet","given":"Claude","non-dropping-particle":"","parse-names":false,"suffix":""},{"dropping-particle":"","family":"Bonal","given":"Damien","non-dropping-particle":"","parse-names":false,"suffix":""}],"container-title":"Oecologia","id":"ITEM-3","issue":"4","issued":{"date-parts":[["2013","12"]]},"page":"1191-201","title":"Depth of soil water uptake by tropical rainforest trees during dry periods: does tree dimension matter?","type":"article-journal","volume":"173"},"uris":["http://www.mendeley.com/documents/?uuid=7c326006-88b1-4df0-86ed-4f86f46e913a"]},{"id":"ITEM-4","itemData":{"DOI":"10.1093/treephys/tpy002","ISSN":"0829-318X","author":[{"dropping-particle":"","family":"Deurwaerder","given":"Hannes","non-dropping-particle":"De","parse-names":false,"suffix":""},{"dropping-particle":"","family":"Hervé-Fernández","given":"Pedro","non-dropping-particle":"","parse-names":false,"suffix":""},{"dropping-particle":"","family":"Stahl","given":"Clément","non-dropping-particle":"","parse-names":false,"suffix":""},{"dropping-particle":"","family":"Burban","given":"Benoit","non-dropping-particle":"","parse-names":false,"suffix":""},{"dropping-particle":"","family":"P</w:instrText>
      </w:r>
      <w:r w:rsidR="00A24036" w:rsidRPr="006F72EA">
        <w:rPr>
          <w:lang w:val="fr-FR"/>
        </w:rPr>
        <w:instrText>etronelli","given":"Pascal","non-dropping-particle":"","parse-names":false,"suffix":""},{"dropping-particle":"","family":"Hoffman","given":"Bruce","non-dropping-particle":"","parse-names":false,"suffix":""},{"dropping-particle":"","family":"Bonal","given":"Damien","non-dropping-particle":"","parse-names":false,"suffix":""},{"dropping-particle":"","family":"Boeckx","given":"Pascal","non-dropping-particle":"","parse-names":false,"suffix":""},{"dropping-particle":"","family":"Verbeeck","given":"Hans","non-dropping-particle":"","parse-names":false,"suffix":""}],"container-title":"Tree Physiology","id":"ITEM-4","issue":"March","issued":{"date-parts":[["2018"]]},"page":"1-13","title":"Liana and tree below-ground water competition—evidence for water resource partitioning during the dry season","type":"article-journal"},"uris":["http://www.mendeley.com/documents/?uuid=92f8ae22-31be-4298-aa3c-13abf4b36df8"]}],"mendeley":{"formattedCitation":"(Moreno-Gutiérrez &lt;i&gt;et al.&lt;/i&gt;, 2012; Rossatto &lt;i&gt;et al.&lt;/i&gt;, 2013; Stahl &lt;i&gt;et al.&lt;/i&gt;, 2013; De Deurwaerder &lt;i&gt;et al.&lt;/i&gt;, 2018)","plainTextFormattedCitation":"(Moreno-Gutiérrez et al., 2012; Rossatto et al., 2013; Stahl et al., 2013; De Deurwaerder et al., 2018)","previouslyFormattedCitation":"(Moreno-Gutiérrez &lt;i&gt;et al.&lt;/i&gt;, 2012; Rossatto &lt;i&gt;et al.&lt;/i&gt;, 2013; Stahl &lt;i&gt;et al.&lt;/i&gt;, 2013; De Deurwaerder &lt;i&gt;et al.&lt;/i&gt;, 2018)"},"properties":{"noteIndex":0},"schema":"https://github.com/citation-style-language/schema/raw/master/csl-citation.json"}</w:instrText>
      </w:r>
      <w:r w:rsidR="00AD2055">
        <w:fldChar w:fldCharType="separate"/>
      </w:r>
      <w:r w:rsidR="00AD2055" w:rsidRPr="006F72EA">
        <w:rPr>
          <w:noProof/>
          <w:lang w:val="fr-FR"/>
        </w:rPr>
        <w:t xml:space="preserve">(Moreno-Gutiérrez </w:t>
      </w:r>
      <w:r w:rsidR="00AD2055" w:rsidRPr="006F72EA">
        <w:rPr>
          <w:i/>
          <w:noProof/>
          <w:lang w:val="fr-FR"/>
        </w:rPr>
        <w:t>et al.</w:t>
      </w:r>
      <w:r w:rsidR="00AD2055" w:rsidRPr="006F72EA">
        <w:rPr>
          <w:noProof/>
          <w:lang w:val="fr-FR"/>
        </w:rPr>
        <w:t xml:space="preserve">, 2012; Rossatto </w:t>
      </w:r>
      <w:r w:rsidR="00AD2055" w:rsidRPr="006F72EA">
        <w:rPr>
          <w:i/>
          <w:noProof/>
          <w:lang w:val="fr-FR"/>
        </w:rPr>
        <w:t>et al.</w:t>
      </w:r>
      <w:r w:rsidR="00AD2055" w:rsidRPr="006F72EA">
        <w:rPr>
          <w:noProof/>
          <w:lang w:val="fr-FR"/>
        </w:rPr>
        <w:t xml:space="preserve">, 2013; Stahl </w:t>
      </w:r>
      <w:r w:rsidR="00AD2055" w:rsidRPr="006F72EA">
        <w:rPr>
          <w:i/>
          <w:noProof/>
          <w:lang w:val="fr-FR"/>
        </w:rPr>
        <w:t>et al.</w:t>
      </w:r>
      <w:r w:rsidR="00AD2055" w:rsidRPr="006F72EA">
        <w:rPr>
          <w:noProof/>
          <w:lang w:val="fr-FR"/>
        </w:rPr>
        <w:t xml:space="preserve">, 2013; De Deurwaerder </w:t>
      </w:r>
      <w:r w:rsidR="00AD2055" w:rsidRPr="006F72EA">
        <w:rPr>
          <w:i/>
          <w:noProof/>
          <w:lang w:val="fr-FR"/>
        </w:rPr>
        <w:t>et al.</w:t>
      </w:r>
      <w:r w:rsidR="00AD2055" w:rsidRPr="006F72EA">
        <w:rPr>
          <w:noProof/>
          <w:lang w:val="fr-FR"/>
        </w:rPr>
        <w:t>, 2018)</w:t>
      </w:r>
      <w:r w:rsidR="00AD2055">
        <w:fldChar w:fldCharType="end"/>
      </w:r>
      <w:r w:rsidR="00AD2055" w:rsidRPr="006F72EA">
        <w:rPr>
          <w:lang w:val="fr-FR"/>
        </w:rPr>
        <w:t xml:space="preserve">. </w:t>
      </w:r>
      <w:r w:rsidR="00356880" w:rsidRPr="00684FEE">
        <w:rPr>
          <w:lang w:val="fr-FR"/>
          <w:rPrChange w:id="38" w:author="Teresa Gimeno" w:date="2019-01-14T10:40:00Z">
            <w:rPr/>
          </w:rPrChange>
        </w:rPr>
        <w:t xml:space="preserve">Indeed, </w:t>
      </w:r>
      <w:del w:id="39" w:author="Teresa Gimeno" w:date="2019-01-11T13:56:00Z">
        <w:r w:rsidR="00356880" w:rsidRPr="00684FEE" w:rsidDel="006F72EA">
          <w:rPr>
            <w:lang w:val="fr-FR"/>
            <w:rPrChange w:id="40" w:author="Teresa Gimeno" w:date="2019-01-14T10:40:00Z">
              <w:rPr/>
            </w:rPrChange>
          </w:rPr>
          <w:delText>many</w:delText>
        </w:r>
        <w:r w:rsidR="00A24036" w:rsidRPr="00684FEE" w:rsidDel="006F72EA">
          <w:rPr>
            <w:lang w:val="fr-FR"/>
            <w:rPrChange w:id="41" w:author="Teresa Gimeno" w:date="2019-01-14T10:40:00Z">
              <w:rPr/>
            </w:rPrChange>
          </w:rPr>
          <w:delText xml:space="preserve"> ecological processes have been </w:delText>
        </w:r>
        <w:r w:rsidR="00356880" w:rsidRPr="00684FEE" w:rsidDel="006F72EA">
          <w:rPr>
            <w:lang w:val="fr-FR"/>
            <w:rPrChange w:id="42" w:author="Teresa Gimeno" w:date="2019-01-14T10:40:00Z">
              <w:rPr/>
            </w:rPrChange>
          </w:rPr>
          <w:delText>unraveled</w:delText>
        </w:r>
        <w:r w:rsidR="00A24036" w:rsidRPr="00684FEE" w:rsidDel="006F72EA">
          <w:rPr>
            <w:lang w:val="fr-FR"/>
            <w:rPrChange w:id="43" w:author="Teresa Gimeno" w:date="2019-01-14T10:40:00Z">
              <w:rPr/>
            </w:rPrChange>
          </w:rPr>
          <w:delText xml:space="preserve"> by </w:delText>
        </w:r>
      </w:del>
      <w:r w:rsidR="00A24036" w:rsidRPr="00684FEE">
        <w:rPr>
          <w:lang w:val="fr-FR"/>
          <w:rPrChange w:id="44" w:author="Teresa Gimeno" w:date="2019-01-14T10:40:00Z">
            <w:rPr/>
          </w:rPrChange>
        </w:rPr>
        <w:t>concomitant</w:t>
      </w:r>
      <w:del w:id="45" w:author="Teresa Gimeno" w:date="2019-01-11T13:56:00Z">
        <w:r w:rsidR="00A24036" w:rsidRPr="00684FEE" w:rsidDel="006F72EA">
          <w:rPr>
            <w:lang w:val="fr-FR"/>
            <w:rPrChange w:id="46" w:author="Teresa Gimeno" w:date="2019-01-14T10:40:00Z">
              <w:rPr/>
            </w:rPrChange>
          </w:rPr>
          <w:delText>ly</w:delText>
        </w:r>
      </w:del>
      <w:r w:rsidR="00A24036" w:rsidRPr="00684FEE">
        <w:rPr>
          <w:lang w:val="fr-FR"/>
          <w:rPrChange w:id="47" w:author="Teresa Gimeno" w:date="2019-01-14T10:40:00Z">
            <w:rPr/>
          </w:rPrChange>
        </w:rPr>
        <w:t xml:space="preserve"> measur</w:t>
      </w:r>
      <w:ins w:id="48" w:author="Teresa Gimeno" w:date="2019-01-11T13:56:00Z">
        <w:r w:rsidR="006F72EA" w:rsidRPr="00684FEE">
          <w:rPr>
            <w:lang w:val="fr-FR"/>
            <w:rPrChange w:id="49" w:author="Teresa Gimeno" w:date="2019-01-14T10:40:00Z">
              <w:rPr/>
            </w:rPrChange>
          </w:rPr>
          <w:t>ements of</w:t>
        </w:r>
      </w:ins>
      <w:del w:id="50" w:author="Teresa Gimeno" w:date="2019-01-11T13:56:00Z">
        <w:r w:rsidR="00A24036" w:rsidRPr="00684FEE" w:rsidDel="006F72EA">
          <w:rPr>
            <w:lang w:val="fr-FR"/>
            <w:rPrChange w:id="51" w:author="Teresa Gimeno" w:date="2019-01-14T10:40:00Z">
              <w:rPr/>
            </w:rPrChange>
          </w:rPr>
          <w:delText>ing</w:delText>
        </w:r>
      </w:del>
      <w:r w:rsidR="00356880" w:rsidRPr="00684FEE">
        <w:rPr>
          <w:lang w:val="fr-FR"/>
          <w:rPrChange w:id="52" w:author="Teresa Gimeno" w:date="2019-01-14T10:40:00Z">
            <w:rPr/>
          </w:rPrChange>
        </w:rPr>
        <w:t xml:space="preserve"> the isotopic composition of xylem water and its potential sources</w:t>
      </w:r>
      <w:ins w:id="53" w:author="Teresa Gimeno" w:date="2019-01-11T13:56:00Z">
        <w:r w:rsidR="006F72EA" w:rsidRPr="00684FEE">
          <w:rPr>
            <w:lang w:val="fr-FR"/>
            <w:rPrChange w:id="54" w:author="Teresa Gimeno" w:date="2019-01-14T10:40:00Z">
              <w:rPr/>
            </w:rPrChange>
          </w:rPr>
          <w:t xml:space="preserve"> have contributed to unravel many ecological processes, such as</w:t>
        </w:r>
      </w:ins>
      <w:ins w:id="55" w:author="Teresa Gimeno" w:date="2019-01-11T13:58:00Z">
        <w:r w:rsidR="006F72EA" w:rsidRPr="00684FEE">
          <w:rPr>
            <w:lang w:val="fr-FR"/>
          </w:rPr>
          <w:t xml:space="preserve"> the prevalence of </w:t>
        </w:r>
        <w:r w:rsidR="00CF608E" w:rsidRPr="00684FEE">
          <w:rPr>
            <w:lang w:val="fr-FR"/>
          </w:rPr>
          <w:t xml:space="preserve">tall sequoia trees </w:t>
        </w:r>
        <w:r w:rsidR="00CF608E" w:rsidRPr="00684FEE">
          <w:rPr>
            <w:lang w:val="fr-FR"/>
            <w:rPrChange w:id="56" w:author="Teresa Gimeno" w:date="2019-01-14T10:40:00Z">
              <w:rPr/>
            </w:rPrChange>
          </w:rPr>
          <w:t xml:space="preserve">in water-limited </w:t>
        </w:r>
      </w:ins>
      <w:ins w:id="57" w:author="Teresa Gimeno" w:date="2019-01-14T10:40:00Z">
        <w:r w:rsidR="00684FEE">
          <w:rPr>
            <w:lang w:val="fr-FR"/>
          </w:rPr>
          <w:t>regions</w:t>
        </w:r>
      </w:ins>
      <w:ins w:id="58" w:author="Teresa Gimeno" w:date="2019-01-11T13:58:00Z">
        <w:r w:rsidR="00CF608E" w:rsidRPr="00684FEE">
          <w:rPr>
            <w:lang w:val="fr-FR"/>
            <w:rPrChange w:id="59" w:author="Teresa Gimeno" w:date="2019-01-14T10:40:00Z">
              <w:rPr/>
            </w:rPrChange>
          </w:rPr>
          <w:t xml:space="preserve"> (</w:t>
        </w:r>
      </w:ins>
      <w:ins w:id="60" w:author="Teresa Gimeno" w:date="2019-01-11T14:01:00Z">
        <w:r w:rsidR="00CF608E" w:rsidRPr="00684FEE">
          <w:rPr>
            <w:lang w:val="fr-FR"/>
            <w:rPrChange w:id="61" w:author="Teresa Gimeno" w:date="2019-01-14T10:40:00Z">
              <w:rPr/>
            </w:rPrChange>
          </w:rPr>
          <w:t>Burgess &amp; Dawson PCE 27:1023</w:t>
        </w:r>
      </w:ins>
      <w:ins w:id="62" w:author="Teresa Gimeno" w:date="2019-01-11T13:58:00Z">
        <w:r w:rsidR="00CF608E" w:rsidRPr="00684FEE">
          <w:rPr>
            <w:lang w:val="fr-FR"/>
            <w:rPrChange w:id="63" w:author="Teresa Gimeno" w:date="2019-01-14T10:40:00Z">
              <w:rPr/>
            </w:rPrChange>
          </w:rPr>
          <w:t>)</w:t>
        </w:r>
        <w:r w:rsidR="00CF608E" w:rsidRPr="00684FEE">
          <w:rPr>
            <w:lang w:val="fr-FR"/>
          </w:rPr>
          <w:t xml:space="preserve"> or</w:t>
        </w:r>
      </w:ins>
      <w:ins w:id="64" w:author="Teresa Gimeno" w:date="2019-01-11T13:56:00Z">
        <w:r w:rsidR="006F72EA" w:rsidRPr="00684FEE">
          <w:rPr>
            <w:lang w:val="fr-FR"/>
            <w:rPrChange w:id="65" w:author="Teresa Gimeno" w:date="2019-01-14T10:40:00Z">
              <w:rPr/>
            </w:rPrChange>
          </w:rPr>
          <w:t xml:space="preserve"> ecological niche partitioning in the savannahs (</w:t>
        </w:r>
      </w:ins>
      <w:ins w:id="66" w:author="Teresa Gimeno" w:date="2019-01-11T13:57:00Z">
        <w:r w:rsidR="006F72EA" w:rsidRPr="00684FEE">
          <w:rPr>
            <w:lang w:val="fr-FR"/>
            <w:rPrChange w:id="67" w:author="Teresa Gimeno" w:date="2019-01-14T10:40:00Z">
              <w:rPr/>
            </w:rPrChange>
          </w:rPr>
          <w:t xml:space="preserve">esta es una referencia clásica pero no me acuerdo, por poner un </w:t>
        </w:r>
      </w:ins>
      <w:ins w:id="68" w:author="Teresa Gimeno" w:date="2019-01-11T14:02:00Z">
        <w:r w:rsidR="00CF608E" w:rsidRPr="00684FEE">
          <w:rPr>
            <w:lang w:val="fr-FR"/>
            <w:rPrChange w:id="69" w:author="Teresa Gimeno" w:date="2019-01-14T10:40:00Z">
              <w:rPr/>
            </w:rPrChange>
          </w:rPr>
          <w:t xml:space="preserve">par de </w:t>
        </w:r>
      </w:ins>
      <w:ins w:id="70" w:author="Teresa Gimeno" w:date="2019-01-11T13:57:00Z">
        <w:r w:rsidR="006F72EA" w:rsidRPr="00684FEE">
          <w:rPr>
            <w:lang w:val="fr-FR"/>
            <w:rPrChange w:id="71" w:author="Teresa Gimeno" w:date="2019-01-14T10:40:00Z">
              <w:rPr/>
            </w:rPrChange>
          </w:rPr>
          <w:t>ejemplo</w:t>
        </w:r>
      </w:ins>
      <w:ins w:id="72" w:author="Teresa Gimeno" w:date="2019-01-11T14:02:00Z">
        <w:r w:rsidR="00CF608E" w:rsidRPr="00684FEE">
          <w:rPr>
            <w:lang w:val="fr-FR"/>
            <w:rPrChange w:id="73" w:author="Teresa Gimeno" w:date="2019-01-14T10:40:00Z">
              <w:rPr/>
            </w:rPrChange>
          </w:rPr>
          <w:t>s</w:t>
        </w:r>
      </w:ins>
      <w:ins w:id="74" w:author="Teresa Gimeno" w:date="2019-01-11T13:57:00Z">
        <w:r w:rsidR="006F72EA" w:rsidRPr="00684FEE">
          <w:rPr>
            <w:lang w:val="fr-FR"/>
            <w:rPrChange w:id="75" w:author="Teresa Gimeno" w:date="2019-01-14T10:40:00Z">
              <w:rPr/>
            </w:rPrChange>
          </w:rPr>
          <w:t xml:space="preserve"> que no quede así como una frase sin m</w:t>
        </w:r>
        <w:r w:rsidR="006F72EA" w:rsidRPr="00684FEE">
          <w:rPr>
            <w:lang w:val="fr-FR"/>
          </w:rPr>
          <w:t>ás</w:t>
        </w:r>
      </w:ins>
      <w:ins w:id="76" w:author="Teresa Gimeno" w:date="2019-01-11T13:56:00Z">
        <w:r w:rsidR="006F72EA" w:rsidRPr="00684FEE">
          <w:rPr>
            <w:lang w:val="fr-FR"/>
            <w:rPrChange w:id="77" w:author="Teresa Gimeno" w:date="2019-01-14T10:40:00Z">
              <w:rPr/>
            </w:rPrChange>
          </w:rPr>
          <w:t>)</w:t>
        </w:r>
      </w:ins>
      <w:r w:rsidR="00356880" w:rsidRPr="00684FEE">
        <w:rPr>
          <w:lang w:val="fr-FR"/>
          <w:rPrChange w:id="78" w:author="Teresa Gimeno" w:date="2019-01-14T10:40:00Z">
            <w:rPr/>
          </w:rPrChange>
        </w:rPr>
        <w:t xml:space="preserve">. </w:t>
      </w:r>
      <w:r w:rsidR="00AD2055">
        <w:t xml:space="preserve">Therefore, this is an established technique that has critically advanced </w:t>
      </w:r>
      <w:r w:rsidR="004C0760">
        <w:t>our understanding of how plants access belowground (</w:t>
      </w:r>
      <w:r w:rsidR="00711936">
        <w:t>or aboveground</w:t>
      </w:r>
      <w:r w:rsidR="004C0760">
        <w:t xml:space="preserve">) water pools and will </w:t>
      </w:r>
      <w:r w:rsidR="008E6298">
        <w:t xml:space="preserve">very likely </w:t>
      </w:r>
      <w:r w:rsidR="004C0760">
        <w:t xml:space="preserve">keep on doing </w:t>
      </w:r>
      <w:r w:rsidR="008E6298">
        <w:t>so</w:t>
      </w:r>
      <w:r w:rsidR="004C0760">
        <w:t xml:space="preserve"> in the future.  </w:t>
      </w:r>
    </w:p>
    <w:p w14:paraId="249C9A59" w14:textId="3DEBA5CF" w:rsidR="00C51543" w:rsidRDefault="004C0760" w:rsidP="00A22CA6">
      <w:pPr>
        <w:spacing w:line="360" w:lineRule="auto"/>
        <w:jc w:val="both"/>
      </w:pPr>
      <w:r>
        <w:tab/>
      </w:r>
      <w:commentRangeStart w:id="79"/>
      <w:r w:rsidR="008E6298">
        <w:t xml:space="preserve">In recent years, </w:t>
      </w:r>
      <w:r w:rsidR="000214FC">
        <w:t xml:space="preserve">the number of </w:t>
      </w:r>
      <w:r w:rsidR="003F23EC">
        <w:t xml:space="preserve">published datasets containing isotopic data of xylem water and its potential sources has </w:t>
      </w:r>
      <w:del w:id="80" w:author="Teresa Gimeno" w:date="2019-01-11T14:03:00Z">
        <w:r w:rsidR="00356880" w:rsidDel="00CF608E">
          <w:delText xml:space="preserve">notably </w:delText>
        </w:r>
      </w:del>
      <w:r w:rsidR="003F23EC">
        <w:t>increased</w:t>
      </w:r>
      <w:ins w:id="81" w:author="Teresa Gimeno" w:date="2019-01-11T14:03:00Z">
        <w:r w:rsidR="00CF608E">
          <w:t xml:space="preserve"> notably</w:t>
        </w:r>
      </w:ins>
      <w:r w:rsidR="00DF4CFA">
        <w:t>,</w:t>
      </w:r>
      <w:r w:rsidR="00DF4CFA" w:rsidRPr="00DF4CFA">
        <w:t xml:space="preserve"> </w:t>
      </w:r>
      <w:del w:id="82" w:author="Teresa Gimeno" w:date="2019-01-14T10:42:00Z">
        <w:r w:rsidR="00DF4CFA" w:rsidDel="00684FEE">
          <w:delText>which has allowed</w:delText>
        </w:r>
      </w:del>
      <w:ins w:id="83" w:author="Teresa Gimeno" w:date="2019-01-14T10:42:00Z">
        <w:r w:rsidR="00684FEE">
          <w:t>allowing for</w:t>
        </w:r>
      </w:ins>
      <w:r w:rsidR="00DF4CFA">
        <w:t xml:space="preserve"> </w:t>
      </w:r>
      <w:del w:id="84" w:author="Teresa Gimeno" w:date="2019-01-11T14:03:00Z">
        <w:r w:rsidR="00DF4CFA" w:rsidDel="00CF608E">
          <w:delText xml:space="preserve">to </w:delText>
        </w:r>
        <w:r w:rsidR="004736CF" w:rsidDel="00CF608E">
          <w:delText>carry out</w:delText>
        </w:r>
        <w:r w:rsidR="00DF4CFA" w:rsidDel="00CF608E">
          <w:delText xml:space="preserve"> </w:delText>
        </w:r>
      </w:del>
      <w:r w:rsidR="00EC73B1">
        <w:t xml:space="preserve">large-scale </w:t>
      </w:r>
      <w:r w:rsidR="00DF4CFA">
        <w:t xml:space="preserve">data syntheses </w:t>
      </w:r>
      <w:r w:rsidR="00DF4CFA">
        <w:fldChar w:fldCharType="begin" w:fldLock="1"/>
      </w:r>
      <w:r w:rsidR="002B5CE9">
        <w:instrText>ADDIN CSL_CITATION {"citationItems":[{"id":"ITEM-1","itemData":{"DOI":"10.1038/s41598-017-09643-x","ISSN":"20452322","PMID":"28874685","abstract":"Water stored underground in the saturated and subsurface zones below the soil are important sources of water for plants in water-limited ecosystems. The presence of deep-rooted plants worldwide, however, suggests that the use of groundwater is not restricted to arid and seasonally dry ecosystems. We compiled the available data (71 species) on the relative contribution of groundwater to plant water estimated using stable isotopes and mixing models, which provided information about relative groundwater use, and analyzed their variation across different climates, seasons, plant types, edaphic conditions, and landscape positions. Plant use of groundwater was more likely at sites with a pronounced dry season, and represented on average 49 per cent of transpired water in dry seasons and 28 per cent in wet seasons. The relative contribution of groundwater to plant-water uptake was higher on rocky substrates (saprolite, fractured bedrock), which had reduced groundwater uptake when this source was deep belowground. In addition, we found that the connectivity between groundwater pools and plant water may be quantitatively larger and more widespread than reported by recent global estimations based on isotopic averaged values. Earth System Models should account for the feedbacks between transpiration and groundwater recharge.","author":[{"dropping-particle":"","family":"Barbeta","given":"Adrià","non-dropping-particle":"","parse-names":false,"suffix":""},{"dropping-particle":"","family":"Peñuelas","given":"Josep","non-dropping-particle":"","parse-names":fal</w:instrText>
      </w:r>
      <w:r w:rsidR="002B5CE9" w:rsidRPr="00A60619">
        <w:rPr>
          <w:rPrChange w:id="85" w:author="Teresa Gimeno" w:date="2019-01-14T14:25:00Z">
            <w:rPr>
              <w:lang w:val="es-ES"/>
            </w:rPr>
          </w:rPrChange>
        </w:rPr>
        <w:instrText>se,"suffix":""}]</w:instrText>
      </w:r>
      <w:r w:rsidR="002B5CE9" w:rsidRPr="00684FEE">
        <w:instrText>,"container-title":"Scientific Reports","id":"ITEM-1","issue":"1","issued":{"date-parts":[["2017"]]},"page":"1-10","title":"Relative contribution of groundwater to plant transpiration estimated with stable isotopes","type":"article-journal","volume":"7"},"uris":["http://www.mendeley.com/documents/?uuid=9cf8a27d-b999-4df0-a653-6d86a1f362d4"]},{"id":"ITEM-2","itemData":{"DOI":"10.1038/nature14983","ISSN":"0028-0836","author":[{"dropping-particle":"","family":"Evaristo","given":"Jaivime","non-dropping-particle":"","parse-names":false,"suffix":""},{"dropping-particle":"","family":"Jasechko","given":"Scott","non-dropping-particle":"","parse-names":false,"suffix":""},{"dropping-particle":"","family":"McDonnell","given":"Jeffrey J.","non-dropping-particle":"","parse-names":false,"suffix":""}],"container-title":"Nature","id":"ITEM-2","issued":{"date-parts":[["2015"]]},"page":"91-94","title":"Global separation of plant transpiration from groundwater and streamflow","type":"article-journal","volume":"525"},"uris":["http://www.mendeley.com/documents/?uuid=67fe49b1-528a-4410-99a6-66a4711eaf62"]}],"mendeley":{"formattedCitation":"(Evaristo &lt;i&gt;et al.&lt;/i&gt;, 2015; Barbeta &amp; Peñuelas, 2017)","plainTextFormattedCitation":"(Evaristo et al., 2015; Barbeta &amp; Peñuelas, 2017)","previouslyFormattedCitation":"(Evaristo &lt;i&gt;et al.&lt;/i&gt;, 2015; Barbeta &amp; Peñuelas, 2017)"},"properties":{"noteIndex":0},"schema":"https://github.com/citation-style-language/schema/raw/master/csl-citation.json"}</w:instrText>
      </w:r>
      <w:r w:rsidR="00DF4CFA">
        <w:fldChar w:fldCharType="separate"/>
      </w:r>
      <w:r w:rsidR="00DF4CFA" w:rsidRPr="00684FEE">
        <w:rPr>
          <w:noProof/>
        </w:rPr>
        <w:t xml:space="preserve">(Evaristo </w:t>
      </w:r>
      <w:r w:rsidR="00DF4CFA" w:rsidRPr="00684FEE">
        <w:rPr>
          <w:i/>
          <w:noProof/>
        </w:rPr>
        <w:t>et al.</w:t>
      </w:r>
      <w:r w:rsidR="00DF4CFA" w:rsidRPr="00684FEE">
        <w:rPr>
          <w:noProof/>
        </w:rPr>
        <w:t>, 2015; Barbeta &amp; Peñuelas, 2017)</w:t>
      </w:r>
      <w:r w:rsidR="00DF4CFA">
        <w:fldChar w:fldCharType="end"/>
      </w:r>
      <w:ins w:id="86" w:author="Teresa Gimeno" w:date="2019-01-14T10:42:00Z">
        <w:r w:rsidR="00684FEE">
          <w:t xml:space="preserve">, which revealed </w:t>
        </w:r>
      </w:ins>
      <w:ins w:id="87" w:author="Teresa Gimeno" w:date="2019-01-11T14:03:00Z">
        <w:r w:rsidR="00CF608E" w:rsidRPr="00684FEE">
          <w:t xml:space="preserve">that </w:t>
        </w:r>
      </w:ins>
      <w:ins w:id="88" w:author="Teresa Gimeno" w:date="2019-01-14T10:43:00Z">
        <w:r w:rsidR="00684FEE" w:rsidRPr="00684FEE">
          <w:rPr>
            <w:rPrChange w:id="89" w:author="Teresa Gimeno" w:date="2019-01-14T10:44:00Z">
              <w:rPr>
                <w:lang w:val="es-ES"/>
              </w:rPr>
            </w:rPrChange>
          </w:rPr>
          <w:t xml:space="preserve">inferring vegetation water pools </w:t>
        </w:r>
      </w:ins>
      <w:ins w:id="90" w:author="Teresa Gimeno" w:date="2019-01-14T10:44:00Z">
        <w:r w:rsidR="004A7379">
          <w:t>from stable isotopes</w:t>
        </w:r>
      </w:ins>
      <w:ins w:id="91" w:author="Teresa Gimeno" w:date="2019-01-14T10:43:00Z">
        <w:r w:rsidR="00684FEE" w:rsidRPr="00684FEE">
          <w:rPr>
            <w:rPrChange w:id="92" w:author="Teresa Gimeno" w:date="2019-01-14T10:44:00Z">
              <w:rPr>
                <w:lang w:val="es-ES"/>
              </w:rPr>
            </w:rPrChange>
          </w:rPr>
          <w:t xml:space="preserve"> is fundamental for predicting land-atmospheric climatic feedbacks</w:t>
        </w:r>
      </w:ins>
      <w:r w:rsidR="00A24036" w:rsidRPr="00684FEE">
        <w:t>.</w:t>
      </w:r>
      <w:r w:rsidR="003F23EC" w:rsidRPr="00684FEE">
        <w:t xml:space="preserve"> </w:t>
      </w:r>
      <w:commentRangeEnd w:id="79"/>
      <w:r w:rsidR="004A7379">
        <w:rPr>
          <w:rStyle w:val="Marquedecommentaire"/>
        </w:rPr>
        <w:commentReference w:id="79"/>
      </w:r>
      <w:commentRangeStart w:id="93"/>
      <w:r w:rsidR="00DF4CFA">
        <w:t>Due</w:t>
      </w:r>
      <w:commentRangeEnd w:id="93"/>
      <w:r w:rsidR="005666B0">
        <w:rPr>
          <w:rStyle w:val="Marquedecommentaire"/>
        </w:rPr>
        <w:commentReference w:id="93"/>
      </w:r>
      <w:r w:rsidR="00DF4CFA">
        <w:t xml:space="preserve"> to the higher throughput of water extraction and isotopic determination techniques, the more </w:t>
      </w:r>
      <w:r w:rsidR="00A24036">
        <w:t>recent</w:t>
      </w:r>
      <w:r w:rsidR="00DF4CFA">
        <w:t xml:space="preserve"> datasets </w:t>
      </w:r>
      <w:r w:rsidR="003F23EC">
        <w:t>contain more data points</w:t>
      </w:r>
      <w:r w:rsidR="00A24036">
        <w:t xml:space="preserve"> than before,</w:t>
      </w:r>
      <w:r w:rsidR="00DF4CFA">
        <w:t xml:space="preserve"> and perhaps more importantly, they are no longer </w:t>
      </w:r>
      <w:r w:rsidR="00DF4CFA">
        <w:lastRenderedPageBreak/>
        <w:t xml:space="preserve">restricted to either oxygen or hydrogen isotopes, but routinely present data for both isotopes. </w:t>
      </w:r>
      <w:r w:rsidR="00711936">
        <w:t xml:space="preserve">In some cases, dual isotope datasets revealed that oxygen and hydrogen isotopes </w:t>
      </w:r>
      <w:r w:rsidR="004736CF">
        <w:t>do</w:t>
      </w:r>
      <w:r w:rsidR="00711936">
        <w:t xml:space="preserve"> not always agree in </w:t>
      </w:r>
      <w:r w:rsidR="004736CF">
        <w:t>the attribution of</w:t>
      </w:r>
      <w:r w:rsidR="00711936">
        <w:t xml:space="preserve"> the source of plant water</w:t>
      </w:r>
      <w:r w:rsidR="00EC73B1">
        <w:t>.</w:t>
      </w:r>
      <w:r w:rsidR="002B5CE9">
        <w:t xml:space="preserve"> </w:t>
      </w:r>
      <w:r w:rsidR="00EC73B1">
        <w:t>S</w:t>
      </w:r>
      <w:r w:rsidR="002B5CE9">
        <w:t xml:space="preserve">ome authors </w:t>
      </w:r>
      <w:del w:id="94" w:author="Teresa Gimeno" w:date="2019-01-14T10:49:00Z">
        <w:r w:rsidR="002B5CE9" w:rsidDel="005666B0">
          <w:delText>opt</w:delText>
        </w:r>
        <w:r w:rsidR="004736CF" w:rsidDel="005666B0">
          <w:delText>ed</w:delText>
        </w:r>
        <w:r w:rsidR="002B5CE9" w:rsidDel="005666B0">
          <w:delText xml:space="preserve"> to </w:delText>
        </w:r>
      </w:del>
      <w:r w:rsidR="00EC73B1">
        <w:t>acknowledge</w:t>
      </w:r>
      <w:ins w:id="95" w:author="Teresa Gimeno" w:date="2019-01-14T10:49:00Z">
        <w:r w:rsidR="005666B0">
          <w:t>d</w:t>
        </w:r>
      </w:ins>
      <w:r w:rsidR="00EC73B1">
        <w:t xml:space="preserve"> this caveat and </w:t>
      </w:r>
      <w:r w:rsidR="002B5CE9">
        <w:t xml:space="preserve">use either </w:t>
      </w:r>
      <w:ins w:id="96" w:author="Teresa Gimeno" w:date="2019-01-14T10:52:00Z">
        <w:r w:rsidR="005666B0">
          <w:rPr>
            <w:vertAlign w:val="superscript"/>
          </w:rPr>
          <w:t>2</w:t>
        </w:r>
        <w:r w:rsidR="005666B0">
          <w:t xml:space="preserve">H or </w:t>
        </w:r>
        <w:r w:rsidR="005666B0">
          <w:rPr>
            <w:vertAlign w:val="superscript"/>
          </w:rPr>
          <w:t>18</w:t>
        </w:r>
        <w:r w:rsidR="005666B0">
          <w:t xml:space="preserve">O </w:t>
        </w:r>
      </w:ins>
      <w:del w:id="97" w:author="Teresa Gimeno" w:date="2019-01-14T10:52:00Z">
        <w:r w:rsidR="002B5CE9" w:rsidDel="005666B0">
          <w:delText>of the isotopes</w:delText>
        </w:r>
        <w:r w:rsidR="00EC73B1" w:rsidDel="005666B0">
          <w:delText xml:space="preserve"> </w:delText>
        </w:r>
      </w:del>
      <w:r w:rsidR="00EC73B1">
        <w:t>to infer plant water sources</w:t>
      </w:r>
      <w:r w:rsidR="00711936">
        <w:t xml:space="preserve"> </w:t>
      </w:r>
      <w:r w:rsidR="002B5CE9">
        <w:fldChar w:fldCharType="begin" w:fldLock="1"/>
      </w:r>
      <w:r w:rsidR="00EC73B1">
        <w:instrText>ADDIN CSL_CITATION {"citationItems":[{"id":"ITEM-1","itemData":{"DOI":"10.1111/1365-2745.13022","ISBN":"0148-0227","ISSN":"13652745","abstract":"1. The relationship between rooting depth and above-ground hydraulic traits can potentially define drought resistance strategies that are important in determining species distribution and coexistence in seasonal tropical forests, and understanding this is important for predicting the effects of future climate change in these ecosystems. 2. We assessed the rooting depth of 12 dominant tree species (representing c. 42% of the forest basal area) in a seasonal Amazon forest using the stable isotope ratios (δ 18 O and δ 2 H) of water collected from tree xylem and soils from a range of depths. We took advantage of a major ENSO-related drought in 2015/2016 that caused substantial evaporative isotope enrichment in the soil and revealed water use strategies of each species under extreme conditions. We measured the minimum dry season leaf water potential both in a normal year (2014; Ψ non-ENSO) and in an extreme drought year (2015; Ψ ENSO). Furthermore, we measured xylem hydraulic traits that indicate water potential thresholds trees tolerate without risking hydraulic failure (P 50 and P 88). 3. We demonstrate that coexisting trees are largely segregated along a single hydrological niche axis defined by root depth differences, access to light and tolerance of low water potential. These differences in rooting depth were strongly related to tree size; diameter at breast height (DBH) explained 72% of the variation in the δ 18 O xylem. Additionally, δ 18 O xylem explained 49% of the variation in P 50 and 70% of P 88 , with shallow-rooted species more tolerant of low water potentials, while δ 18 O of xylem water explained 47% and 77% of the variation of minimum Ψ non-ENSO and Ψ ENSO .","author":[{"dropping-particle":"","family":"Brum","given":"Mauro","non-dropping-particle":"","parse-names":false,"suffix":""},{"dropping-particle":"","family":"Vadeboncoeur","given":"Matthew A.","non-dropping-particle":"","parse-names":false,"suffix":""},{"dropping-particle":"","family":"Ivanov","given":"Valeriy","non-dropping-particle":"","parse-names":false,"suffix":""},{"dropping-particle":"","family":"Asbjornsen","given":"Heidi","non-dropping-particle":"","parse-names":false,"suffix":""},{"dropping-particle":"","family":"Saleska","given":"Scott","non-dropping-particle":"","parse-names":false,"suffix":""},{"dropping-particle":"","family":"Alves","given":"Luciana F.","non-dropping-particle":"","parse-names":false,"suffix":""},{"dropping-particle":"","family":"Penha","given":"Deliane","non-dropping-particle":"","parse-names":false,"suffix":""},{"dropping-particle":"","family":"Dias","given":"Jadson D.","non-dropping-particle":"","parse-names":false,"suffix":""},{"dropping-particle":"","family":"Aragão","given":"Luiz E.O.C.","non-dropping-particle":"","parse-names":false,"suffix":""},{"dropping-particle":"","family":"Barros","given":"Fernanda","non-dropping-particle":"","parse-names":false,"suffix":""},{"dropping-particle":"","family":"Bittencourt","given":"Paulo","non-dropping-particle":"","parse-names":false,"suffix":""},{"dropping-particle":"","family":"Pereira","given":"Luciano","non-dropping-particle":"","parse-names":false,"suffix":""},{"dropping-particle":"","family":"Oliveira","given":"Rafael S.","non-dropping-particle":"","parse-names":false,"suffix":""}],"container-title":"Journal of Ecology","id":"ITEM-1","issue":"January 2018","issued":{"date-parts":[["2018"]]},"page":"318-333","title":"Hydrological niche segregation defines forest structure and drought tolerance strategies in a seasonal Amazon forest","type":"article-journal"},"uris":["http://www.mendeley.com/documents/?uuid=2fca7dc6-1882-4877-a147-b7edceb9acd0"]}],"mendeley":{"formattedCitation":"(Brum &lt;i&gt;et al.&lt;/i&gt;, 2018)","plainTextFormattedCitation":"(Brum et al., 2018)","previouslyFormattedCitation":"(Brum &lt;i&gt;et al.&lt;/i&gt;, 2018)"},"properties":{"noteIndex":0},"schema":"https://github.com/citation-style-language/schema/raw/master/csl-citation.json"}</w:instrText>
      </w:r>
      <w:r w:rsidR="002B5CE9">
        <w:fldChar w:fldCharType="separate"/>
      </w:r>
      <w:r w:rsidR="002B5CE9" w:rsidRPr="002B5CE9">
        <w:rPr>
          <w:noProof/>
        </w:rPr>
        <w:t xml:space="preserve">(Brum </w:t>
      </w:r>
      <w:r w:rsidR="002B5CE9" w:rsidRPr="002B5CE9">
        <w:rPr>
          <w:i/>
          <w:noProof/>
        </w:rPr>
        <w:t>et al.</w:t>
      </w:r>
      <w:r w:rsidR="002B5CE9" w:rsidRPr="002B5CE9">
        <w:rPr>
          <w:noProof/>
        </w:rPr>
        <w:t>, 2018)</w:t>
      </w:r>
      <w:r w:rsidR="002B5CE9">
        <w:fldChar w:fldCharType="end"/>
      </w:r>
      <w:r w:rsidR="00EC73B1">
        <w:t xml:space="preserve">. </w:t>
      </w:r>
      <w:commentRangeStart w:id="98"/>
      <w:r w:rsidR="00EC73B1">
        <w:t xml:space="preserve">In other cases, </w:t>
      </w:r>
      <w:del w:id="99" w:author="Teresa Gimeno" w:date="2019-01-14T10:51:00Z">
        <w:r w:rsidR="004736CF" w:rsidDel="005666B0">
          <w:delText>isotopic offsets</w:delText>
        </w:r>
      </w:del>
      <w:ins w:id="100" w:author="Teresa Gimeno" w:date="2019-01-14T10:51:00Z">
        <w:r w:rsidR="005666B0">
          <w:t>discrepancies</w:t>
        </w:r>
      </w:ins>
      <w:r w:rsidR="00EC73B1">
        <w:t xml:space="preserve"> between </w:t>
      </w:r>
      <w:ins w:id="101" w:author="Teresa Gimeno" w:date="2019-01-14T10:51:00Z">
        <w:r w:rsidR="005666B0">
          <w:rPr>
            <w:vertAlign w:val="superscript"/>
          </w:rPr>
          <w:t>2</w:t>
        </w:r>
        <w:r w:rsidR="005666B0">
          <w:t xml:space="preserve">H and </w:t>
        </w:r>
        <w:r w:rsidR="005666B0">
          <w:rPr>
            <w:vertAlign w:val="superscript"/>
          </w:rPr>
          <w:t>18</w:t>
        </w:r>
        <w:r w:rsidR="005666B0">
          <w:t xml:space="preserve">O </w:t>
        </w:r>
      </w:ins>
      <w:del w:id="102" w:author="Teresa Gimeno" w:date="2019-01-14T10:52:00Z">
        <w:r w:rsidR="004736CF" w:rsidDel="005666B0">
          <w:delText>stem or twig</w:delText>
        </w:r>
        <w:r w:rsidR="00EC73B1" w:rsidDel="005666B0">
          <w:delText xml:space="preserve"> water isotopes</w:delText>
        </w:r>
      </w:del>
      <w:del w:id="103" w:author="Teresa Gimeno" w:date="2019-01-14T10:54:00Z">
        <w:r w:rsidR="00EC73B1" w:rsidDel="00FC455C">
          <w:delText xml:space="preserve"> and their potential sources in the dual isotope space </w:delText>
        </w:r>
      </w:del>
      <w:r w:rsidR="00EC73B1">
        <w:t xml:space="preserve">are </w:t>
      </w:r>
      <w:del w:id="104" w:author="Teresa Gimeno" w:date="2019-01-11T14:05:00Z">
        <w:r w:rsidR="00EC73B1" w:rsidDel="00CF608E">
          <w:delText>not discussed</w:delText>
        </w:r>
      </w:del>
      <w:ins w:id="105" w:author="Teresa Gimeno" w:date="2019-01-11T14:05:00Z">
        <w:r w:rsidR="00CF608E">
          <w:t>directly ignored</w:t>
        </w:r>
      </w:ins>
      <w:r w:rsidR="00EC73B1">
        <w:t xml:space="preserve"> </w:t>
      </w:r>
      <w:commentRangeEnd w:id="98"/>
      <w:r w:rsidR="005666B0">
        <w:rPr>
          <w:rStyle w:val="Marquedecommentaire"/>
        </w:rPr>
        <w:commentReference w:id="98"/>
      </w:r>
      <w:r w:rsidR="00EC73B1">
        <w:fldChar w:fldCharType="begin" w:fldLock="1"/>
      </w:r>
      <w:r w:rsidR="00C51543">
        <w:instrText>ADDIN CSL_CITATION {"citationItems":[{"id":"ITEM-1","itemData":{"DOI":"10.1038/ngeo722","ISBN":"2009090101","ISSN":"1752-0894","abstract":"Water movement in upland humid watersheds from the soil surface to the stream is often described using the concept of translatory flow1,2, which assumes that water entering the soil as precipitation displaces the water that was present previously, pushing it deeper into the soil and eventually into the stream2. Within this framework, water at any soil depth is well mixed and plants extract the same water that eventually enters the stream. Here we present water-isotope data from various pools throughout a small watershed in the Cascade Mountains, Oregon, USA. Our data imply that a pool of tightly bound water that is retained in the soil and used by trees does not participate in translatory flow, mix with mobile water or enter the stream. Instead, water from initial rainfall events after rainless summers is locked into small pores with low matric potential until transpiration empties these pores during following drysummers.Winter rainfall does not displace this tightly bound water. As transpiration and stormflow are out of phase in the Mediterranean climate of our study site, two separate sets of water bodies with different isotopic characteristics exist in trees and streams. We conclude that complete mixing ofwater within the soil cannot be assumed for similar hydroclimatic regimes as has been done in the past3,4.","author":[{"dropping-particle":"","family":"Brooks","given":"J. Renée","non-dropping-particle":"","parse-names":false,"suffix":""},{"dropping-particle":"","family":"Barnard","given":"Holly R.","non-dropping-particle":"","parse-names":false,"suffix":""},{"dropping-particle":"","family":"Coulombe","given":"Rob","non-dropping-particle":"","parse-names":false,"suffix":""},{"dropping-particle":"","family":"McDonnell","given":"Jeffrey J.","non-dropping-particle":"","parse-names":false,"suffix":""},{"dropping-particle":"","family":"Renée Brooks","given":"J.","non-dropping-particle":"","parse-names":false,"suffix":""},{"dropping-particle":"","family":"Barnard","given":"Holly R.","non-dropping-particle":"","parse-names":false,"suffix":""},{"dropping-particle":"","family":"Coulombe","given":"Rob","non-dropping-particle":"","parse-names":false,"suffix":""},{"dropping-particle":"","family":"McDonnell","given":"Jeffrey J.","non-dropping-particle":"","parse-names":false,"suffix":""}],"container-title":"Nature Geoscience","id":"ITEM-1","issue":"2","issued":{"date-parts":[["2010","12","20"]]},"page":"100-104","publisher":"Nature Publishing Group","title":"Ecohydrologic separation of water between trees and streams in a Mediterranean climate","type":"article-journal","volume":"3"},"uris":["http://www.mendeley.com/documents/?uuid=eaa37d6b-f3b6-460f-a9ce-0575190e5ff0"]},{"id":"ITEM-2","itemData":{"DOI":"10.1002/eco.2059","ISSN":"19360584","author":[{"dropping-particle":"","family":"Goldsmith","given":"Gregory R.","non-dropping-particle":"","parse-names":false,"suffix":""},{"dropping-particle":"","family":"Allen","given":"Scott T.","non-dropping-particle":"","parse-names":false,"suffix":""},{"dropping-particle":"","family":"Braun","given":"Sabine","non-dropping-particle":"","parse-names":false,"suffix":""},{"dropping-particle":"","family":"Engbersen","given":"Nadine","non-dropping-particle":"","parse-names":false,"suffix":""},{"dropping-particle":"","family":"Romero González-Quijano","given":"Clara","non-dropping-particle":"","parse-names":false,"suffix":""},{"dropping-particle":"","family":"Kirchner","given":"James W.","non-dropping-particle":"","parse-names":false,"suffix":""},{"dropping-particle":"","family":"Siegwolf","given":"Rolf T.W.","non-dropping-particle":"","parse-names":false,"suffix":""}],"container-title":"Ecohydrology","id":"ITEM-2","issued":{"date-parts":[["2018"]]},"page":"e2059","title":"Spatial variation in throughfall, soil, and plant water isotopes in a temperate forest","type":"article-journal"},"uris":["http://www.mendeley.com/documents/?uuid=f199d434-8c85-4c3c-9baa-a43da110ce27"]}],"mendeley":{"formattedCitation":"(Brooks &lt;i&gt;et al.&lt;/i&gt;, 2010; Goldsmith &lt;i&gt;et al.&lt;/i&gt;, 2018)","plainTextFormattedCitation":"(Brooks et al., 2010; Goldsmith et al., 2018)","previouslyFormattedCitation":"(Brooks &lt;i&gt;et al.&lt;/i&gt;, 2010; Goldsmith &lt;i&gt;et al.&lt;/i&gt;, 2018)"},"properties":{"noteIndex":0},"schema":"https://github.com/citation-style-language/schema/raw/master/csl-citation.json"}</w:instrText>
      </w:r>
      <w:r w:rsidR="00EC73B1">
        <w:fldChar w:fldCharType="separate"/>
      </w:r>
      <w:r w:rsidR="00EC73B1" w:rsidRPr="00EC73B1">
        <w:rPr>
          <w:noProof/>
        </w:rPr>
        <w:t xml:space="preserve">(Brooks </w:t>
      </w:r>
      <w:r w:rsidR="00EC73B1" w:rsidRPr="00EC73B1">
        <w:rPr>
          <w:i/>
          <w:noProof/>
        </w:rPr>
        <w:t>et al.</w:t>
      </w:r>
      <w:r w:rsidR="00EC73B1" w:rsidRPr="00EC73B1">
        <w:rPr>
          <w:noProof/>
        </w:rPr>
        <w:t xml:space="preserve">, 2010; Goldsmith </w:t>
      </w:r>
      <w:r w:rsidR="00EC73B1" w:rsidRPr="00EC73B1">
        <w:rPr>
          <w:i/>
          <w:noProof/>
        </w:rPr>
        <w:t>et al.</w:t>
      </w:r>
      <w:r w:rsidR="00EC73B1" w:rsidRPr="00EC73B1">
        <w:rPr>
          <w:noProof/>
        </w:rPr>
        <w:t>, 2018)</w:t>
      </w:r>
      <w:r w:rsidR="00EC73B1">
        <w:fldChar w:fldCharType="end"/>
      </w:r>
      <w:r w:rsidR="00EC73B1">
        <w:t xml:space="preserve">. </w:t>
      </w:r>
      <w:r w:rsidR="00C51543">
        <w:t>Importantly,</w:t>
      </w:r>
      <w:del w:id="106" w:author="Teresa Gimeno" w:date="2019-01-14T10:54:00Z">
        <w:r w:rsidR="00C51543" w:rsidDel="00FC455C">
          <w:delText xml:space="preserve"> these</w:delText>
        </w:r>
      </w:del>
      <w:r w:rsidR="00C51543">
        <w:t xml:space="preserve"> isotopic offsets</w:t>
      </w:r>
      <w:ins w:id="107" w:author="Teresa Gimeno" w:date="2019-01-14T10:55:00Z">
        <w:r w:rsidR="003F2DF0" w:rsidRPr="003F2DF0">
          <w:t xml:space="preserve"> </w:t>
        </w:r>
        <w:r w:rsidR="003F2DF0">
          <w:t>between xylem water and their potential sources in the dual isotope space</w:t>
        </w:r>
      </w:ins>
      <w:r w:rsidR="00C51543">
        <w:t xml:space="preserve"> have been observed in field sites </w:t>
      </w:r>
      <w:del w:id="108" w:author="Teresa Gimeno" w:date="2019-01-11T14:05:00Z">
        <w:r w:rsidR="00C51543" w:rsidDel="00CF608E">
          <w:delText>located in different</w:delText>
        </w:r>
      </w:del>
      <w:ins w:id="109" w:author="Teresa Gimeno" w:date="2019-01-14T10:55:00Z">
        <w:r w:rsidR="003F2DF0">
          <w:t xml:space="preserve"> covering a wide range of soil types and from a</w:t>
        </w:r>
      </w:ins>
      <w:ins w:id="110" w:author="Teresa Gimeno" w:date="2019-01-11T14:05:00Z">
        <w:r w:rsidR="00CF608E">
          <w:t>nd across all</w:t>
        </w:r>
      </w:ins>
      <w:r w:rsidR="00C51543">
        <w:t xml:space="preserve"> biomes, </w:t>
      </w:r>
      <w:commentRangeStart w:id="111"/>
      <w:r w:rsidR="00C51543">
        <w:t xml:space="preserve">including semi-arid shrublands </w:t>
      </w:r>
      <w:r w:rsidR="00C51543">
        <w:fldChar w:fldCharType="begin" w:fldLock="1"/>
      </w:r>
      <w:r w:rsidR="00774863">
        <w:instrText>ADDIN CSL_CITATION {"citationItems":[{"id":"ITEM-1","itemData":{"DOI":"10.1016/j.scitotenv.2017.07.133","ISSN":"18791026","abstract":"Water is a limiting factor and significant driving force for ecosystem processes in arid and semi-arid areas. Knowledge of plant water uptake pattern is indispensable for understanding soil–plant interactions and species coexistence. The ‘Grain for Green’ project that started in 1999 in the Loess Plateau of China has led to large scale vegetation change. However, little is known about the water uptake patterns of the main plant species that inhabit in this region. In this study, the seasonal variations in water uptake patterns of three representative plant species, Stipa bungeana, Artemisia gmelinii and Vitex negundo, that are widely distributed in the semi-arid area of the Loess Plateau, were identified by using dual stable isotopes of δ2H and δ18O in plant and soil water coupled with a Bayesian mixing model MixSIAR. The soil water at the 0–120 cm depth contributed 79.54 ± 6.05% and 79.94 ± 8.81% of the total water uptake of S. bungeana and A. gmelinii, respectively, in the growing season. The 0–40 cm soil contributed the most water in July (74.20 ± 15.20%), and the largest proportion of water (33.10 ± 15.20%) was derived from 120–300 cm soils in August for A. gmelinii. However, V. negundo obtained water predominantly from surface soil horizons (0–40 cm) and then switched to deep soil layers (120–300 cm) as the season progressed. This suggested that V. negundo has a greater degree of ecological plasticity as it could explore water sources from deeper soils as the water stress increased. This capacity can mainly be attributed to its functionally dimorphic root system. V. negundo may have a competitive advantage when encountering short-term drought. The ecological plasticity of plant water use needs to be considered in plant species selection and ecological management and restoration of the arid and semi-arid ecosystems in the Loess Plateau.","author":[{"dropping-particle":"","family":"Wang","given":"Jian","non-dropping-particle":"","parse-names":false,"suffix":""},{"dropping-particle":"","family":"Fu","given":"Bojie","non-dropping-particle":"","parse-names":false,"suffix":""},{"dropping-particle":"","family":"Lu","given":"Nan","non-dropping-particle":"","parse-names":false,"suffix":""},{"dropping-particle":"","family":"Zhang","given":"Li","non-dropping-particle":"","parse-names":false,"suffix":""}],"container-title":"Science of the Total Environment","id":"ITEM-1","issue":"July","issued":{"date-parts":[["2017"]]},"page":"27-37","publisher":"Elsevier B.V.","title":"Seasonal variation in water uptake patterns of three plant species based on stable isotopes in the semi-arid Loess Plateau","type":"article-journal","volume":"609"},"uris":["http://www.mendeley.com/documents/?uuid=626d0003-037a-4231-9bd7-2178dd927a58"]}],"mendeley":{"formattedCitation":"(Wang &lt;i&gt;et al.&lt;/i&gt;, 2017)","plainTextFormattedCitation":"(Wang et al., 2017)","previouslyFormattedCitation":"(Wang &lt;i&gt;et al.&lt;/i&gt;, 2017)"},"properties":{"noteIndex":0},"schema":"https://github.com/citation-style-language/schema/raw/master/csl-citation.json"}</w:instrText>
      </w:r>
      <w:r w:rsidR="00C51543">
        <w:fldChar w:fldCharType="separate"/>
      </w:r>
      <w:r w:rsidR="00C51543" w:rsidRPr="00C51543">
        <w:rPr>
          <w:noProof/>
        </w:rPr>
        <w:t xml:space="preserve">(Wang </w:t>
      </w:r>
      <w:r w:rsidR="00C51543" w:rsidRPr="00C51543">
        <w:rPr>
          <w:i/>
          <w:noProof/>
        </w:rPr>
        <w:t>et al.</w:t>
      </w:r>
      <w:r w:rsidR="00C51543" w:rsidRPr="00C51543">
        <w:rPr>
          <w:noProof/>
        </w:rPr>
        <w:t>, 2017)</w:t>
      </w:r>
      <w:r w:rsidR="00C51543">
        <w:fldChar w:fldCharType="end"/>
      </w:r>
      <w:r w:rsidR="00774863">
        <w:t xml:space="preserve">, boreal needle-leaved woodlands </w:t>
      </w:r>
      <w:r w:rsidR="00774863">
        <w:fldChar w:fldCharType="begin" w:fldLock="1"/>
      </w:r>
      <w:r w:rsidR="00774863">
        <w:instrText>ADDIN CSL_CITATION {"citationItems":[{"id":"ITEM-1","itemData":{"DOI":"10.1016/j.scitotenv.2017.03.275","ISSN":"18791026","abstract":"Using stable isotope data from soil and vegetation xylem samples across a range of landscape positions, this study provides preliminary insights into spatial patterns and temporal dynamics of soil-plant water interactions in a humid, low-energy northern environment. Our analysis showed that evaporative fractionation affected the isotopic signatures in soil water at shallow depths but was less marked than previously observed in other environments. By comparing the temporal dynamics of stable isotopes in soil water mainly held at suctions around and below field capacity, we found that these waters are not clearly separated. The study inferred that vegetation water sources at all sites were relatively constant, and most likely to be in the upper profile close to the soil/atmosphere interface. The data analyses also suggested that both vegetation type and landscape position, including soil type, may have a strong influence on local water uptake patterns, although more work is needed to explicitly identify water sources and understand the effect of plant physiological processes on xylem isotopic water signatures.","author":[{"dropping-particle":"","family":"Geris","given":"Josie","non-dropping-particle":"","parse-names":false,"suffix":""},{"dropping-particle":"","family":"Tetzlaff","given":"Doerthe","non-dropping-particle":"","parse-names":false,"suffix":""},{"dropping-particle":"","family":"McDonnell","given":"Jeffrey J.","non-dropping-particle":"","parse-names":false,"suffix":""},{"dropping-particle":"","family":"Soulsby","given":"Chris","non-dropping-particle":"","parse-names":false,"suffix":""}],"container-title":"Science of the Total Environment","id":"ITEM-1","issued":{"date-parts":[["2017"]]},"page":"486-493","publisher":"Elsevier B.V.","title":"Spatial and temporal patterns of soil water storage and vegetation water use in humid northern catchments","type":"article-journal","volume":"595"},"uris":["http://www.mendeley.com/documents/?uuid=56852dab-ad23-4f7b-8d1e-64e06cd194b9"]}],"mendeley":{"formattedCitation":"(Geris &lt;i&gt;et al.&lt;/i&gt;, 2017)","plainTextFormattedCitation":"(Geris et al., 2017)","previouslyFormattedCitation":"(Geris &lt;i&gt;et al.&lt;/i&gt;, 2017)"},"properties":{"noteIndex":0},"schema":"https://github.com/citation-style-language/schema/raw/master/csl-citation.json"}</w:instrText>
      </w:r>
      <w:r w:rsidR="00774863">
        <w:fldChar w:fldCharType="separate"/>
      </w:r>
      <w:r w:rsidR="00774863" w:rsidRPr="00774863">
        <w:rPr>
          <w:noProof/>
        </w:rPr>
        <w:t xml:space="preserve">(Geris </w:t>
      </w:r>
      <w:r w:rsidR="00774863" w:rsidRPr="00774863">
        <w:rPr>
          <w:i/>
          <w:noProof/>
        </w:rPr>
        <w:t>et al.</w:t>
      </w:r>
      <w:r w:rsidR="00774863" w:rsidRPr="00774863">
        <w:rPr>
          <w:noProof/>
        </w:rPr>
        <w:t>, 2017)</w:t>
      </w:r>
      <w:r w:rsidR="00774863">
        <w:fldChar w:fldCharType="end"/>
      </w:r>
      <w:r w:rsidR="00774863">
        <w:t xml:space="preserve">, temperate broad-leaved forests </w:t>
      </w:r>
      <w:r w:rsidR="00774863">
        <w:fldChar w:fldCharType="begin" w:fldLock="1"/>
      </w:r>
      <w:r w:rsidR="00774863">
        <w:instrText>ADDIN CSL_CITATION {"citationItems":[{"id":"ITEM-1","itemData":{"DOI":"10.1002/eco.2059","ISSN":"19360584","author":[{"dropping-particle":"","family":"Goldsmith","given":"Gregory R.","non-dropping-particle":"","parse-names":false,"suffix":""},{"dropping-particle":"","family":"Allen","given":"Scott T.","non-dropping-particle":"","parse-names":false,"suffix":""},{"dropping-particle":"","family":"Braun","given":"Sabine","non-dropping-particle":"","parse-names":false,"suffix":""},{"dropping-particle":"","family":"Engbersen","given":"Nadine","non-dropping-particle":"","parse-names":false,"suffix":""},{"dropping-particle":"","family":"Romero González-Quijano","given":"Clara","non-dropping-particle":"","parse-names":false,"suffix":""},{"dropping-particle":"","family":"Kirchner","given":"James W.","non-dropping-particle":"","parse-names":false,"suffix":""},{"dropping-particle":"","family":"Siegwolf","given":"Rolf T.W.","non-dropping-particle":"","parse-names":false,"suffix":""}],"container-title":"Ecohydrology","id":"ITEM-1","issued":{"date-parts":[["2018"]]},"page":"e2059","title":"Spatial variation in throughfall, soil, and plant water isotopes in a temperate forest","type":"article-journal"},"uris":["http://www.mendeley.com/documents/?uuid=f199d434-8c85-4c3c-9baa-a43da110ce27"]},{"id":"ITEM-2","itemData":{"author":[{"dropping-particle":"","family":"Barbeta","given":"Adrià","non-dropping-particle":"","parse-names":false,"suffix":""},{"dropping-particle":"","family":"Jones","given":"Sam P","non-dropping-particle":"","parse-names":false,"suffix":""},{"dropping-particle":"","family":"Clavé","given":"Laura","non-dropping-particle":"","parse-names":false,"suffix":""},{"dropping-particle":"","family":"Wingate","given":"Lisa","non-dropping-particle":"","parse-names":false,"suffix":""},{"dropping-particle":"","family":"Gimeno","given":"Teresa E","non-dropping-particle":"","parse-names":false,"suffix":""},{"dropping-particle":"","family":"Fréjaville","given":"Bastien","non-dropping-particle":"","parse-names":false,"suffix":""},{"dropping-particle":"","family":"Wohl","given":"Steve","non-dropping-particle":"","parse-names":false,"suffix":""},{"dropping-particle":"","family":"Ogée","given":"Jérôme","non-dropping-particle":"","parse-names":false,"suffix":""},{"dropping-particle":"","family":"Ispa","given":"U M R","non-dropping-particle":"","parse-names":false,"suffix":""},{"dropping-particle":"","family":"Ornon","given":"Villenave","non-dropping-particle":"","parse-names":false,"suffix":""}],"container-title":"Hydrology and Earth System Sciences Discussions","id":"ITEM-2","issue":"August","issued":{"date-parts":[["2018"]]},"page":"1-29","title":"Hydrogen isotope fractionation affects the identification and quantification of tree water sources in a riparian forest","type":"article-journal"},"uris":["http://www.mendeley.com/documents/?uuid=84700d0d-450b-4a50-85ea-6bea6f533a23"]}],"mendeley":{"formattedCitation":"(Barbeta &lt;i&gt;et al.&lt;/i&gt;, 2018; Goldsmith &lt;i&gt;et al.&lt;/i&gt;, 2018)","plainTextFormattedCitation":"(Barbeta et al., 2018; Goldsmith et al., 2018)","previouslyFormattedCitation":"(Barbeta &lt;i&gt;et al.&lt;/i&gt;, 2018; Goldsmith &lt;i&gt;et al.&lt;/i&gt;, 2018)"},"properties":{"noteIndex":0},"schema":"https://github.com/citation-style-language/schema/raw/master/csl-citation.json"}</w:instrText>
      </w:r>
      <w:r w:rsidR="00774863">
        <w:fldChar w:fldCharType="separate"/>
      </w:r>
      <w:r w:rsidR="00774863" w:rsidRPr="00774863">
        <w:rPr>
          <w:noProof/>
        </w:rPr>
        <w:t xml:space="preserve">(Barbeta </w:t>
      </w:r>
      <w:r w:rsidR="00774863" w:rsidRPr="00774863">
        <w:rPr>
          <w:i/>
          <w:noProof/>
        </w:rPr>
        <w:t>et al.</w:t>
      </w:r>
      <w:r w:rsidR="00774863" w:rsidRPr="00774863">
        <w:rPr>
          <w:noProof/>
        </w:rPr>
        <w:t xml:space="preserve">, 2018; Goldsmith </w:t>
      </w:r>
      <w:r w:rsidR="00774863" w:rsidRPr="00774863">
        <w:rPr>
          <w:i/>
          <w:noProof/>
        </w:rPr>
        <w:t>et al.</w:t>
      </w:r>
      <w:r w:rsidR="00774863" w:rsidRPr="00774863">
        <w:rPr>
          <w:noProof/>
        </w:rPr>
        <w:t>, 2018)</w:t>
      </w:r>
      <w:r w:rsidR="00774863">
        <w:fldChar w:fldCharType="end"/>
      </w:r>
      <w:r w:rsidR="00774863">
        <w:t xml:space="preserve">, seasonally dry broad-leaved </w:t>
      </w:r>
      <w:r w:rsidR="00774863">
        <w:fldChar w:fldCharType="begin" w:fldLock="1"/>
      </w:r>
      <w:r w:rsidR="00774863">
        <w:instrText>ADDIN CSL_CITATION {"citationItems":[{"id":"ITEM-1","itemData":{"DOI":"10.1002/eco.1771","ISSN":"19360592","abstract":"Bowling, D. R., Schulze, E. S., &amp; Hall, S. J. (2016). Revisiting streamside trees that do not use stream water: can the two water worlds hypothesis and snowpack isotopic effects explain a missing water source?. Ecohydrology 2016; 1-12.","author":[{"dropping-particle":"","family":"Bowling","given":"David R.","non-dropping-particle":"","parse-names":false,"suffix":""},{"dropping-particle":"","family":"Schulze","given":"Emily S.","non-dropping-particle":"","parse-names":false,"suffix":""},{"dropping-particle":"","family":"Hall","given":"Steven J.","non-dropping-particle":"","parse-names":false,"suffix":""}],"container-title":"Ecohydrology","id":"ITEM-1","issue":"1","issued":{"date-parts":[["2017"]]},"page":"1-12","title":"Revisiting streamside trees that do not use stream water: can the two water worlds hypothesis and snowpack isotopic effects explain a missing water source?","type":"article-journal","volume":"10"},"uris":["http://www.mendeley.com/documents/?uuid=6950a032-9787-4d20-a700-725911689604"]}],"mendeley":{"formattedCitation":"(Bowling &lt;i&gt;et al.&lt;/i&gt;, 2017)","plainTextFormattedCitation":"(Bowling et al., 2017)","previouslyFormattedCitation":"(Bowling &lt;i&gt;et al.&lt;/i&gt;, 2017)"},"properties":{"noteIndex":0},"schema":"https://github.com/citation-style-language/schema/raw/master/csl-citation.json"}</w:instrText>
      </w:r>
      <w:r w:rsidR="00774863">
        <w:fldChar w:fldCharType="separate"/>
      </w:r>
      <w:r w:rsidR="00774863" w:rsidRPr="00774863">
        <w:rPr>
          <w:noProof/>
        </w:rPr>
        <w:t xml:space="preserve">(Bowling </w:t>
      </w:r>
      <w:r w:rsidR="00774863" w:rsidRPr="00774863">
        <w:rPr>
          <w:i/>
          <w:noProof/>
        </w:rPr>
        <w:t>et al.</w:t>
      </w:r>
      <w:r w:rsidR="00774863" w:rsidRPr="00774863">
        <w:rPr>
          <w:noProof/>
        </w:rPr>
        <w:t>, 2017)</w:t>
      </w:r>
      <w:r w:rsidR="00774863">
        <w:fldChar w:fldCharType="end"/>
      </w:r>
      <w:r w:rsidR="00774863">
        <w:t xml:space="preserve"> or needle-leaved </w:t>
      </w:r>
      <w:r w:rsidR="00774863">
        <w:fldChar w:fldCharType="begin" w:fldLock="1"/>
      </w:r>
      <w:r w:rsidR="00774863">
        <w:instrText>ADDIN CSL_CITATION {"citationItems":[{"id":"ITEM-1","itemData":{"DOI":"10.1038/ngeo722","ISBN":"2009090101","ISSN":"1752-0894","abstract":"Water movement in upland humid watersheds from the soil surface to the stream is often described using the concept of translatory flow1,2, which assumes that water entering the soil as precipitation displaces the water that was present previously, pushing it deeper into the soil and eventually into the stream2. Within this framework, water at any soil depth is well mixed and plants extract the same water that eventually enters the stream. Here we present water-isotope data from various pools throughout a small watershed in the Cascade Mountains, Oregon, USA. Our data imply that a pool of tightly bound water that is retained in the soil and used by trees does not participate in translatory flow, mix with mobile water or enter the stream. Instead, water from initial rainfall events after rainless summers is locked into small pores with low matric potential until transpiration empties these pores during following drysummers.Winter rainfall does not displace this tightly bound water. As transpiration and stormflow are out of phase in the Mediterranean climate of our study site, two separate sets of water bodies with different isotopic characteristics exist in trees and streams. We conclude that complete mixing ofwater within the soil cannot be assumed for similar hydroclimatic regimes as has been done in the past3,4.","author":[{"dropping-particle":"","family":"Brooks","given":"J. Renée","non-dropping-particle":"","parse-names":false,"suffix":""},{"dropping-particle":"","family":"Barnard","given":"Holly R.","non-dropping-particle":"","parse-names":false,"suffix":""},{"dropping-particle":"","family":"Coulombe","given":"Rob","non-dropping-particle":"","parse-names":false,"suffix":""},{"dropping-particle":"","family":"McDonnell","given":"Jeffrey J.","non-dropping-particle":"","parse-names":false,"suffix":""},{"dropping-particle":"","family":"Renée Brooks","given":"J.","non-dropping-particle":"","parse-names":false,"suffix":""},{"dropping-particle":"","family":"Barnard","given":"Holly R.","non-dropping-particle":"","parse-names":false,"suffix":""},{"dropping-particle":"","family":"Coulombe","given":"Rob","non-dropping-particle":"","parse-names":false,"suffix":""},{"dropping-particle":"","family":"McDonnell","given":"Jeffrey J.","non-dropping-particle":"","parse-names":false,"suffix":""}],"container-title":"Nature Geoscience","id":"ITEM-1","issue":"2","issued":{"date-parts":[["2010","12","20"]]},"page":"100-104","publisher":"Nature Publishing Group","title":"Ecohydrologic separation of water between trees and streams in a Mediterranean climate","type":"article-journal","volume":"3"},"uris":["http://www.mendeley.com/documents/?uuid=eaa37d6b-f3b6-460f-a9ce-0575190e5ff0"]}],"mendeley":{"formattedCitation":"(Brooks &lt;i&gt;et al.&lt;/i&gt;, 2010)","plainTextFormattedCitation":"(Brooks et al., 2010)","previouslyFormattedCitation":"(Brooks &lt;i&gt;et al.&lt;/i&gt;, 2010)"},"properties":{"noteIndex":0},"schema":"https://github.com/citation-style-language/schema/raw/master/csl-citation.json"}</w:instrText>
      </w:r>
      <w:r w:rsidR="00774863">
        <w:fldChar w:fldCharType="separate"/>
      </w:r>
      <w:r w:rsidR="00774863" w:rsidRPr="00774863">
        <w:rPr>
          <w:noProof/>
        </w:rPr>
        <w:t xml:space="preserve">(Brooks </w:t>
      </w:r>
      <w:r w:rsidR="00774863" w:rsidRPr="00774863">
        <w:rPr>
          <w:i/>
          <w:noProof/>
        </w:rPr>
        <w:t>et al.</w:t>
      </w:r>
      <w:r w:rsidR="00774863" w:rsidRPr="00774863">
        <w:rPr>
          <w:noProof/>
        </w:rPr>
        <w:t>, 2010)</w:t>
      </w:r>
      <w:r w:rsidR="00774863">
        <w:fldChar w:fldCharType="end"/>
      </w:r>
      <w:r w:rsidR="00774863">
        <w:t xml:space="preserve"> forests</w:t>
      </w:r>
      <w:r w:rsidR="00100D94">
        <w:t>,</w:t>
      </w:r>
      <w:r w:rsidR="00774863">
        <w:t xml:space="preserve"> Amazonian rainforests </w:t>
      </w:r>
      <w:r w:rsidR="00774863">
        <w:fldChar w:fldCharType="begin" w:fldLock="1"/>
      </w:r>
      <w:r w:rsidR="002F75CA">
        <w:instrText>ADDIN CSL_CITATION {"citationItems":[{"id":"ITEM-1","itemData":{"DOI":"10.1111/1365-2745.13022","ISBN":"0148-0227","ISSN":"13652745","abstract":"1. The relationship between rooting depth and above-ground hydraulic traits can potentially define drought resistance strategies that are important in determining species distribution and coexistence in seasonal tropical forests, and understanding this is important for predicting the effects of future climate change in these ecosystems. 2. We assessed the rooting depth of 12 dominant tree species (representing c. 42% of the forest basal area) in a seasonal Amazon forest using the stable isotope ratios (δ 18 O and δ 2 H) of water collected from tree xylem and soils from a range of depths. We took advantage of a major ENSO-related drought in 2015/2016 that caused substantial evaporative isotope enrichment in the soil and revealed water use strategies of each species under extreme conditions. We measured the minimum dry season leaf water potential both in a normal year (2014; Ψ non-ENSO) and in an extreme drought year (2015; Ψ ENSO). Furthermore, we measured xylem hydraulic traits that indicate water potential thresholds trees tolerate without risking hydraulic failure (P 50 and P 88). 3. We demonstrate that coexisting trees are largely segregated along a single hydrological niche axis defined by root depth differences, access to light and tolerance of low water potential. These differences in rooting depth were strongly related to tree size; diameter at breast height (DBH) explained 72% of the variation in the δ 18 O xylem. Additionally, δ 18 O xylem explained 49% of the variation in P 50 and 70% of P 88 , with shallow-rooted species more tolerant of low water potentials, while δ 18 O of xylem water explained 47% and 77% of the variation of minimum Ψ non-ENSO and Ψ ENSO .","author":[{"dropping-particle":"","family":"Brum","given":"Mauro","non-dropping-particle":"","parse-names":false,"suffix":""},{"dropping-particle":"","family":"Vadeboncoeur","given":"Matthew A.","non-dropping-particle":"","parse-names":false,"suffix":""},{"dropping-particle":"","family":"Ivanov","given":"Valeriy","non-dropping-particle":"","parse-names":false,"suffix":""},{"dropping-particle":"","family":"Asbjornsen","given":"Heidi","non-dropping-particle":"","parse-names":false,"suffix":""},{"dropping-particle":"","family":"Saleska","given":"Scott","non-dropping-particle":"","parse-names":false,"suffix":""},{"dropping-particle":"","family":"Alves","given":"Luciana F.","non-dropping-particle":"","parse-names":false,"suffix":""},{"dropping-particle":"","family":"Penha","given":"Deliane","non-dropping-particle":"","parse-names":false,"suffix":""},{"dropping-particle":"","family":"Dias","given":"Jadson D.","non-dropping-particle":"","parse-names":false,"suffix":""},{"dropping-particle":"","family":"Aragão","given":"Luiz E.O.C.","non-dropping-particle":"","parse-names":false,"suffix":""},{"dropping-particle":"","family":"Barros","given":"Fernanda","non-dropping-particle":"","parse-names":false,"suffix":""},{"dropping-particle":"","family":"Bittencourt","given":"Paulo","non-dropping-particle":"","parse-names":false,"suffix":""},{"dropping-particle":"","family":"Pereira","given":"Luciano","non-dropping-particle":"","parse-names":false,"suffix":""},{"dropping-particle":"","family":"Oliveira","given":"Rafael S.","non-dropping-particle":"","parse-names":false,"suffix":""}],"container-title":"Journal of Ecology","id":"ITEM-1","issue":"January 2018","issued":{"date-parts":[["2018"]]},"page":"318-333","title":"Hydrological niche segregation defines forest structure and drought tolerance strategies in a seasonal Amazon forest","type":"article-journal"},"uris":["http://www.mendeley.com/documents/?uuid=2fca7dc6-1882-4877-a147-b7edceb9acd0"]},{"id":"ITEM-2","itemData":{"DOI":"10.1093/treephys/tpy002","ISSN":"0829-318X","author":[{"dropping-particle":"","family":"Deurwaerder","given":"Hannes","non-dropping-particle":"De","parse-names":false,"suffix":""},{"dropping-particle":"","family":"Hervé-Fernández","given":"Pedro","non-dropping-particle":"","parse-names":false,"suffix":""},{"dropping-particle":"","family":"Stahl","given":"Clément","non-dropping-particle":"","parse-names":false,"suffix":""},{"dropping-particle":"","family":"Burban","given":"Benoit","non-dropping-particle":"","parse-names":false,"suffix":""},{"dropping-particle":"","family":"Petronelli","given":"Pascal","non-dropping-particle":"","parse-names":false,"suffix":""},{"dropping-particle":"","family":"Hoffman","given":"Bruce","non-dropping-particle":"","parse-names":false,"suffix":""},{"dropping-particle":"","family":"Bonal","given":"Damien","non-dropping-particle":"","parse-names":false,"suffix":""},{"dropping-particle":"","family":"Boeckx","given":"Pascal","non-dropping-particle":"","parse-names":false,"suffix":""},{"dropping-particle":"","family":"Verbeeck","given":"Hans","non-dropping-particle":"","parse-names":false,"suffix":""}],"container-title":"Tree Physiology","id":"ITEM-2","issue":"March","issued":{"date-parts":[["2018"]]},"page":"1-13","title":"Liana and tree below-ground water competition—evidence for water resource partitioning during the dry season","type":"article-journal"},"uris":["http://www.mendeley.com/documents/?uuid=92f8ae22-31be-4298-aa3c-13abf4b36df8"]}],"mendeley":{"formattedCitation":"(Brum &lt;i&gt;et al.&lt;/i&gt;, 2018; De Deurwaerder &lt;i&gt;et al.&lt;/i&gt;, 2018)","plainTextFormattedCitation":"(Brum et al., 2018; De Deurwaerder et al., 2018)","previouslyFormattedCitation":"(Brum &lt;i&gt;et al.&lt;/i&gt;, 2018; De Deurwaerder &lt;i&gt;et al.&lt;/i&gt;, 2018)"},"properties":{"noteIndex":0},"schema":"https://github.com/citation-style-language/schema/raw/master/csl-citation.json"}</w:instrText>
      </w:r>
      <w:r w:rsidR="00774863">
        <w:fldChar w:fldCharType="separate"/>
      </w:r>
      <w:r w:rsidR="00774863" w:rsidRPr="00774863">
        <w:rPr>
          <w:noProof/>
        </w:rPr>
        <w:t xml:space="preserve">(Brum </w:t>
      </w:r>
      <w:r w:rsidR="00774863" w:rsidRPr="00774863">
        <w:rPr>
          <w:i/>
          <w:noProof/>
        </w:rPr>
        <w:t>et al.</w:t>
      </w:r>
      <w:r w:rsidR="00774863" w:rsidRPr="00774863">
        <w:rPr>
          <w:noProof/>
        </w:rPr>
        <w:t xml:space="preserve">, 2018; De Deurwaerder </w:t>
      </w:r>
      <w:r w:rsidR="00774863" w:rsidRPr="00774863">
        <w:rPr>
          <w:i/>
          <w:noProof/>
        </w:rPr>
        <w:t>et al.</w:t>
      </w:r>
      <w:r w:rsidR="00774863" w:rsidRPr="00774863">
        <w:rPr>
          <w:noProof/>
        </w:rPr>
        <w:t>, 2018)</w:t>
      </w:r>
      <w:r w:rsidR="00774863">
        <w:fldChar w:fldCharType="end"/>
      </w:r>
      <w:r w:rsidR="00100D94">
        <w:t xml:space="preserve"> and even rice paddy systems in the tropics </w:t>
      </w:r>
      <w:r w:rsidR="00100D94">
        <w:fldChar w:fldCharType="begin" w:fldLock="1"/>
      </w:r>
      <w:r w:rsidR="00E65109">
        <w:instrText>ADDIN CSL_CITATION {"citationItems":[{"id":"ITEM-1","itemData":{"ISBN":"1110401836937","author":[{"dropping-particle":"","family":"Mahindawansha","given":"Amani","non-dropping-particle":"","parse-names":false,"suffix":""},{"dropping-particle":"","family":"Orlowski","given":"Natalie","non-dropping-particle":"","parse-names":false,"suffix":""},{"dropping-particle":"","family":"Kraft","given":"Philipp","non-dropping-particle":"","parse-names":false,"suffix":""},{"dropping-particle":"","family":"Rothfuss","given":"Youri","non-dropping-particle":"","parse-names":false,"suffix":""},{"dropping-particle":"","family":"Racela","given":"Heathcliff","non-dropping-particle":"","parse-names":false,"suffix":""},{"dropping-particle":"","family":"Breuer","given":"Lutz","non-dropping-particle":"","parse-names":false,"suffix":""}],"container-title":"Plant and Soil","id":"ITEM-1","issued":{"date-parts":[["2018"]]},"page":"281-302","publisher":"Plant and Soil","title":"Quantification of plant water uptake by water stable isotopes in rice paddy systems","type":"article-journal","volume":"429"},"uris":["http://www.mendeley.com/documents/?uuid=16826780-7805-453a-a5cd-a4a27f30d99e"]}],"mendeley":{"formattedCitation":"(Mahindawansha &lt;i&gt;et al.&lt;/i&gt;, 2018)","plainTextFormattedCitation":"(Mahindawansha et al., 2018)","previouslyFormattedCitation":"(Mahindawansha &lt;i&gt;et al.&lt;/i&gt;, 2018)"},"properties":{"noteIndex":0},"schema":"https://github.com/citation-style-language/schema/raw/master/csl-citation.json"}</w:instrText>
      </w:r>
      <w:r w:rsidR="00100D94">
        <w:fldChar w:fldCharType="separate"/>
      </w:r>
      <w:r w:rsidR="00100D94" w:rsidRPr="00100D94">
        <w:rPr>
          <w:noProof/>
        </w:rPr>
        <w:t xml:space="preserve">(Mahindawansha </w:t>
      </w:r>
      <w:r w:rsidR="00100D94" w:rsidRPr="00100D94">
        <w:rPr>
          <w:i/>
          <w:noProof/>
        </w:rPr>
        <w:t>et al.</w:t>
      </w:r>
      <w:r w:rsidR="00100D94" w:rsidRPr="00100D94">
        <w:rPr>
          <w:noProof/>
        </w:rPr>
        <w:t>, 2018)</w:t>
      </w:r>
      <w:r w:rsidR="00100D94">
        <w:fldChar w:fldCharType="end"/>
      </w:r>
      <w:r w:rsidR="00774863">
        <w:t>.</w:t>
      </w:r>
      <w:r w:rsidR="002F75CA">
        <w:t xml:space="preserve"> </w:t>
      </w:r>
      <w:commentRangeEnd w:id="111"/>
      <w:r w:rsidR="003F2DF0">
        <w:rPr>
          <w:rStyle w:val="Marquedecommentaire"/>
        </w:rPr>
        <w:commentReference w:id="111"/>
      </w:r>
      <w:del w:id="112" w:author="Teresa Gimeno" w:date="2019-01-11T14:06:00Z">
        <w:r w:rsidR="002F75CA" w:rsidDel="00CF608E">
          <w:delText>All those field sites also covered a wide range of soil types. Despite it is possible that</w:delText>
        </w:r>
      </w:del>
      <w:ins w:id="113" w:author="Teresa Gimeno" w:date="2019-01-11T14:08:00Z">
        <w:r w:rsidR="00CF608E">
          <w:t>T</w:t>
        </w:r>
      </w:ins>
      <w:ins w:id="114" w:author="Teresa Gimeno" w:date="2019-01-11T14:07:00Z">
        <w:r w:rsidR="00CF608E">
          <w:t>hese</w:t>
        </w:r>
      </w:ins>
      <w:r w:rsidR="002F75CA">
        <w:t xml:space="preserve"> isotopic offsets </w:t>
      </w:r>
      <w:del w:id="115" w:author="Teresa Gimeno" w:date="2019-01-11T14:07:00Z">
        <w:r w:rsidR="002F75CA" w:rsidDel="00CF608E">
          <w:delText>could be produced by</w:delText>
        </w:r>
      </w:del>
      <w:ins w:id="116" w:author="Teresa Gimeno" w:date="2019-01-11T14:07:00Z">
        <w:r w:rsidR="00CF608E">
          <w:t>cannot be attributed</w:t>
        </w:r>
      </w:ins>
      <w:ins w:id="117" w:author="Teresa Gimeno" w:date="2019-01-11T14:08:00Z">
        <w:r w:rsidR="00CF608E">
          <w:t xml:space="preserve"> solely</w:t>
        </w:r>
      </w:ins>
      <w:ins w:id="118" w:author="Teresa Gimeno" w:date="2019-01-11T14:07:00Z">
        <w:r w:rsidR="00CF608E">
          <w:t xml:space="preserve"> to</w:t>
        </w:r>
      </w:ins>
      <w:r w:rsidR="002F75CA">
        <w:t xml:space="preserve"> methodological issues</w:t>
      </w:r>
      <w:ins w:id="119" w:author="Teresa Gimeno" w:date="2019-01-11T14:08:00Z">
        <w:r w:rsidR="00CF608E">
          <w:t xml:space="preserve">; for example </w:t>
        </w:r>
      </w:ins>
      <w:del w:id="120" w:author="Teresa Gimeno" w:date="2019-01-11T14:08:00Z">
        <w:r w:rsidR="002F75CA" w:rsidDel="00CF608E">
          <w:delText xml:space="preserve">, </w:delText>
        </w:r>
      </w:del>
      <w:r w:rsidR="002F75CA">
        <w:t xml:space="preserve">those </w:t>
      </w:r>
      <w:ins w:id="121" w:author="Teresa Gimeno" w:date="2019-01-11T14:08:00Z">
        <w:r w:rsidR="00CF608E">
          <w:t>ascribed to</w:t>
        </w:r>
      </w:ins>
      <w:del w:id="122" w:author="Teresa Gimeno" w:date="2019-01-11T14:08:00Z">
        <w:r w:rsidR="002F75CA" w:rsidDel="00CF608E">
          <w:delText>related with</w:delText>
        </w:r>
      </w:del>
      <w:r w:rsidR="002F75CA">
        <w:t xml:space="preserve"> isotopic determination techniques can be ruled out since</w:t>
      </w:r>
      <w:ins w:id="123" w:author="Teresa Gimeno" w:date="2019-01-11T14:08:00Z">
        <w:r w:rsidR="00CF608E">
          <w:t xml:space="preserve"> isotopic offset</w:t>
        </w:r>
      </w:ins>
      <w:ins w:id="124" w:author="Teresa Gimeno" w:date="2019-01-14T10:57:00Z">
        <w:r w:rsidR="003765A4">
          <w:t>s</w:t>
        </w:r>
      </w:ins>
      <w:ins w:id="125" w:author="Teresa Gimeno" w:date="2019-01-11T14:08:00Z">
        <w:r w:rsidR="00CF608E">
          <w:t xml:space="preserve"> </w:t>
        </w:r>
      </w:ins>
      <w:ins w:id="126" w:author="Teresa Gimeno" w:date="2019-01-11T14:09:00Z">
        <w:r w:rsidR="00CF608E">
          <w:t>have been found in</w:t>
        </w:r>
      </w:ins>
      <w:r w:rsidR="002F75CA">
        <w:t xml:space="preserve"> studies using </w:t>
      </w:r>
      <w:ins w:id="127" w:author="Teresa Gimeno" w:date="2019-01-11T14:09:00Z">
        <w:r w:rsidR="00424803">
          <w:t xml:space="preserve">both </w:t>
        </w:r>
      </w:ins>
      <w:r w:rsidR="002F75CA">
        <w:t>mass spect</w:t>
      </w:r>
      <w:ins w:id="128" w:author="Teresa Gimeno" w:date="2019-01-14T10:57:00Z">
        <w:r w:rsidR="003765A4">
          <w:t>r</w:t>
        </w:r>
      </w:ins>
      <w:r w:rsidR="002F75CA">
        <w:t xml:space="preserve">ometers </w:t>
      </w:r>
      <w:r w:rsidR="002F75CA">
        <w:fldChar w:fldCharType="begin" w:fldLock="1"/>
      </w:r>
      <w:r w:rsidR="00100D94">
        <w:instrText>ADDIN CSL_CITATION {"citationItems":[{"id":"ITEM-1","itemData":{"DOI":"10.1038/ngeo722","ISBN":"2009090101","ISSN":"1752-0894","abstract":"Water movement in upland humid watersheds from the soil surface to the stream is often described using the concept of translatory flow1,2, which assumes that water entering the soil as precipitation displaces the water that was present previously, pushing it deeper into the soil and eventually into the stream2. Within this framework, water at any soil depth is well mixed and plants extract the same water that eventually enters the stream. Here we present water-isotope data from various pools throughout a small watershed in the Cascade Mountains, Oregon, USA. Our data imply that a pool of tightly bound water that is retained in the soil and used by trees does not participate in translatory flow, mix with mobile water or enter the stream. Instead, water from initial rainfall events after rainless summers is locked into small pores with low matric potential until transpiration empties these pores during following drysummers.Winter rainfall does not displace this tightly bound water. As transpiration and stormflow are out of phase in the Mediterranean climate of our study site, two separate sets of water bodies with different isotopic characteristics exist in trees and streams. We conclude that complete mixing ofwater within the soil cannot be assumed for similar hydroclimatic regimes as has been done in the past3,4.","author":[{"dropping-particle":"","family":"Brooks","given":"J. Renée","non-dropping-particle":"","parse-names":false,"suffix":""},{"dropping-particle":"","family":"Barnard","given":"Holly R.","non-dropping-particle":"","parse-names":false,"suffix":""},{"dropping-particle":"","family":"Coulombe","given":"Rob","non-dropping-particle":"","parse-names":false,"suffix":""},{"dropping-particle":"","family":"McDonnell","given":"Jeffrey J.","non-dropping-particle":"","parse-names":false,"suffix":""},{"dropping-particle":"","family":"Renée Brooks","given":"J.","non-dropping-particle":"","parse-names":false,"suffix":""},{"dropping-particle":"","family":"Barnard","given":"Holly R.","non-dropping-particle":"","parse-names":false,"suffix":""},{"dropping-particle":"","family":"Coulombe","given":"Rob","non-dropping-particle":"","parse-names":false,"suffix":""},{"dropping-particle":"","family":"McDonnell","given":"Jeffrey J.","non-dropping-particle":"","parse-names":false,"suffix":""}],"container-title":"Nature Geoscience","id":"ITEM-1","issue":"2","issued":{"date-parts":[["2010","12","20"]]},"page":"100-104","publisher":"Nature Publishing Group","title":"Ecohydrologic separation of water between trees and streams in a Mediterranean climate","type":"article-journal","volume":"3"},"uris":["http://www.mendeley.com/documents/?uuid=eaa37d6b-f3b6-460f-a9ce-0575190e5ff0"]},{"id":"ITEM-2","itemData":{"DOI":"10.1002/eco.1771","ISSN":"19360592","abstract":"Bowling, D. R., Schulze, E. S., &amp; Hall, S. J. (2016). Revisiting streamside trees that do not use stream water: can the two water worlds hypothesis and snowpack isotopic effects explain a missing water source?. Ecohydrology 2016; 1-12.","author":[{"dropping-particle":"","family":"Bowling","given":"David R.","non-dropping-particle":"","parse-names":false,"suffix":""},{"dropping-particle":"","family":"Schulze","given":"Emily S.","non-dropping-particle":"","parse-names":false,"suffix":""},{"dropping-particle":"","family":"Hall","given":"Steven J.","non-dropping-particle":"","parse-names":false,"suffix":""}],"container-title":"Ecohydrology","id":"ITEM-2","issue":"1","issued":{"date-parts":[["2017"]]},"page":"1-12","title":"Revisiting streamside trees that do not use stream water: can the two water worlds hypothesis and snowpack isotopic effects explain a missing water source?","type":"article-journal","volume":"10"},"uris":["http://www.mendeley.com/documents/?uuid=6950a032-9787-4d20-a700-725911689604"]},{"id":"ITEM-3","itemData":{"DOI":"10.1002/eco.2059","ISSN":"19360584","author":[{"dropping-particle":"","family":"Goldsmith","given":"Gregory R.","non-dropping-particle":"","parse-names":false,"suffix":""},{"dropping-particle":"","family":"Allen","given":"Scott T.","non-dropping-particle":"","parse-names":false,"suffix":""},{"dropping-particle":"","family":"Braun","given":"Sabine","non-dropping-particle":"","parse-names":false,"suffix":""},{"dropping-particle":"","family":"Engbersen","given":"Nadine","non-dropping-particle":"","parse-names":false,"suffix":""},{"dropping-particle":"","family":"Romero González-Quijano","given":"Clara","non-dropping-particle":"","parse-names":false,"suffix":""},{"dropping-particle":"","family":"Kirchner","given":"James W.","non-dropping-particle":"","parse-names":false,"suffix":""},{"dropping-particle":"","family":"Siegwolf","given":"Rolf T.W.","non-dropping-particle":"","parse-names":false,"suffix":""}],"container-title":"Ecohydrology","id":"ITEM-3","issued":{"date-parts":[["2018"]]},"page":"e2059","title":"Spatial variation in throughfall, soil, and plant water isotopes in a temperate forest","type":"article-journal"},"uris":["http://www.mendeley.com/documents/?uuid=f199d434-8c85-4c3c-9baa-a43da110ce27"]},{"id":"ITEM-4","itemData":{"DOI":"10.1111/1365-2745.13022","ISBN":"0148-0227","ISSN":"13652745","abstract":"1. The relationship between rooting depth and above-ground hydraulic traits can potentially define drought resistance strategies that are important in determining species distribution and coexistence in seasonal tropical forests, and understanding this is important for predicting the effects of future climate change in these ecosystems. 2. We assessed the rooting depth of 12 dominant tree species (representing c. 42% of the forest basal area) in a seasonal Amazon forest using the stable isotope ratios (δ 18 O and δ 2 H) of water collected from tree xylem and soils from a range of depths. We took advantage of a major ENSO-related drought in 2015/2016 that caused substantial evaporative isotope enrichment in the soil and revealed water use strategies of each species under extreme conditions. We measured the minimum dry season leaf water potential both in a normal year (2014; Ψ non-ENSO) and in an extreme drought year (2015; Ψ ENSO). Furthermore, we measured xylem hydraulic traits that indicate water potential thresholds trees tolerate without risking hydraulic failure (P 50 and P 88). 3. We demonstrate that coexisting trees are largely segregated along a single hydrological niche axis defined by root depth differences, access to light and tolerance of low water potential. These differences in rooting depth were strongly related to tree size; diameter at breast height (DBH) explained 72% of the variation in the δ 18 O xylem. Additionally, δ 18 O xylem explained 49% of the variation in P 50 and 70% of P 88 , with shallow-rooted species more tolerant of low water potentials, while δ 18 O of xylem water explained 47% and 77% of the variation of minimum Ψ non-ENSO and Ψ ENSO .","author":[{"dropping-particle":"","family":"Brum","given":"Mauro","non-dropping-particle":"","parse-names":false,"suffix":""},{"dropping-particle":"","family":"Vadeboncoeur","given":"Matthew A.","non-dropping-particle":"","parse-names":false,"suffix":""},{"dropping-particle":"","family":"Ivanov","given":"Valeriy","non-dropping-particle":"","parse-names":false,"suffix":""},{"dropping-particle":"","family":"Asbjornsen","given":"Heidi","non-dropping-particle":"","parse-names":false,"suffix":""},{"dropping-particle":"","family":"Saleska","given":"Scott","non-dropping-particle":"","parse-names":false,"suffix":""},{"dropping-particle":"","family":"Alves","given":"Luciana F.","non-dropping-particle":"","parse-names":false,"suffix":""},{"dropping-particle":"","family":"Penha","given":"Deliane","non-dropping-particle":"","parse-names":false,"suffix":""},{"dropping-particle":"","family":"Dias","given":"Jadson D.","non-dropping-particle":"","parse-names":false,"suffix":""},{"dropping-particle":"","family":"Aragão","given":"Luiz E.O.C.","non-dropping-particle":"","parse-names":false,"suffix":""},{"dropping-particle":"","family":"Barros","given":"Fernanda","non-dropping-particle":"","parse-names":false,"suffix":""},{"dropping-particle":"","family":"Bittencourt","given":"Paulo","non-dropping-particle":"","parse-names":false,"suffix":""},{"dropping-particle":"","family":"Pereira","given":"Luciano","non-dropping-particle":"","parse-names":false,"suffix":""},{"dropping-particle":"","family":"Oliveira","given":"Rafael S.","non-dropping-particle":"","parse-names":false,"suffix":""}],"container-title":"Journal of Ecology","id":"ITEM-4","issue":"January 2018","issued":{"date-parts":[["2018"]]},"page":"318-333","title":"Hydrological niche segregation defines forest structure and drought tolerance strategies in a seasonal Amazon forest","type":"article-journal"},"uris":["http://www.mendeley.com/documents/?uuid=2fca7dc6-1882-4877-a147-b7edceb9acd0"]}],"mendeley":{"formattedCitation":"(Brooks &lt;i&gt;et al.&lt;/i&gt;, 2010; Bowling &lt;i&gt;et al.&lt;/i&gt;, 2017; Brum &lt;i&gt;et al.&lt;/i&gt;, 2018; Goldsmith &lt;i&gt;et al.&lt;/i&gt;, 2018)","plainTextFormattedCitation":"(Brooks et al., 2010; Bowling et al., 2017; Brum et al., 2018; Goldsmith et al., 2018)","previouslyFormattedCitation":"(Brooks &lt;i&gt;et al.&lt;/i&gt;, 2010; Bowling &lt;i&gt;et al.&lt;/i&gt;, 2017; Brum &lt;i&gt;et al.&lt;/i&gt;, 2018; Goldsmith &lt;i&gt;et al.&lt;/i&gt;, 2018)"},"properties":{"noteIndex":0},"schema":"https://github.com/citation-style-language/schema/raw/master/csl-citation.json"}</w:instrText>
      </w:r>
      <w:r w:rsidR="002F75CA">
        <w:fldChar w:fldCharType="separate"/>
      </w:r>
      <w:r w:rsidR="002F75CA" w:rsidRPr="002F75CA">
        <w:rPr>
          <w:noProof/>
        </w:rPr>
        <w:t xml:space="preserve">(Brooks </w:t>
      </w:r>
      <w:r w:rsidR="002F75CA" w:rsidRPr="002F75CA">
        <w:rPr>
          <w:i/>
          <w:noProof/>
        </w:rPr>
        <w:t>et al.</w:t>
      </w:r>
      <w:r w:rsidR="002F75CA" w:rsidRPr="002F75CA">
        <w:rPr>
          <w:noProof/>
        </w:rPr>
        <w:t xml:space="preserve">, 2010; Bowling </w:t>
      </w:r>
      <w:r w:rsidR="002F75CA" w:rsidRPr="002F75CA">
        <w:rPr>
          <w:i/>
          <w:noProof/>
        </w:rPr>
        <w:t>et al.</w:t>
      </w:r>
      <w:r w:rsidR="002F75CA" w:rsidRPr="002F75CA">
        <w:rPr>
          <w:noProof/>
        </w:rPr>
        <w:t xml:space="preserve">, 2017; Brum </w:t>
      </w:r>
      <w:r w:rsidR="002F75CA" w:rsidRPr="002F75CA">
        <w:rPr>
          <w:i/>
          <w:noProof/>
        </w:rPr>
        <w:t>et al.</w:t>
      </w:r>
      <w:r w:rsidR="002F75CA" w:rsidRPr="002F75CA">
        <w:rPr>
          <w:noProof/>
        </w:rPr>
        <w:t xml:space="preserve">, 2018; Goldsmith </w:t>
      </w:r>
      <w:r w:rsidR="002F75CA" w:rsidRPr="002F75CA">
        <w:rPr>
          <w:i/>
          <w:noProof/>
        </w:rPr>
        <w:t>et al.</w:t>
      </w:r>
      <w:r w:rsidR="002F75CA" w:rsidRPr="002F75CA">
        <w:rPr>
          <w:noProof/>
        </w:rPr>
        <w:t>, 2018)</w:t>
      </w:r>
      <w:r w:rsidR="002F75CA">
        <w:fldChar w:fldCharType="end"/>
      </w:r>
      <w:r w:rsidR="002F75CA">
        <w:t xml:space="preserve"> </w:t>
      </w:r>
      <w:ins w:id="129" w:author="Teresa Gimeno" w:date="2019-01-14T10:58:00Z">
        <w:r w:rsidR="003765A4">
          <w:t>and</w:t>
        </w:r>
      </w:ins>
      <w:del w:id="130" w:author="Teresa Gimeno" w:date="2019-01-14T10:58:00Z">
        <w:r w:rsidR="002F75CA" w:rsidDel="003765A4">
          <w:delText>o</w:delText>
        </w:r>
      </w:del>
      <w:del w:id="131" w:author="Teresa Gimeno" w:date="2019-01-14T10:57:00Z">
        <w:r w:rsidR="002F75CA" w:rsidDel="003765A4">
          <w:delText>r different</w:delText>
        </w:r>
      </w:del>
      <w:r w:rsidR="002F75CA">
        <w:t xml:space="preserve"> laser-based instruments </w:t>
      </w:r>
      <w:r w:rsidR="002F75CA">
        <w:fldChar w:fldCharType="begin" w:fldLock="1"/>
      </w:r>
      <w:r w:rsidR="002F75CA">
        <w:instrText>ADDIN CSL_CITATION {"citationItems":[{"id":"ITEM-1","itemData":{"DOI":"10.1016/j.scitotenv.2017.03.275","ISSN":"18791026","abstract":"Using stable isotope data from soil and vegetation xylem samples across a range of landscape positions, this study provides preliminary insights into spatial patterns and temporal dynamics of soil-plant water interactions in a humid, low-energy northern environment. Our analysis showed that evaporative fractionation affected the isotopic signatures in soil water at shallow depths but was less marked than previously observed in other environments. By comparing the temporal dynamics of stable isotopes in soil water mainly held at suctions around and below field capacity, we found that these waters are not clearly separated. The study inferred that vegetation water sources at all sites were relatively constant, and most likely to be in the upper profile close to the soil/atmosphere interface. The data analyses also suggested that both vegetation type and landscape position, including soil type, may have a strong influence on local water uptake patterns, although more work is needed to explicitly identify water sources and understand the effect of plant physiological processes on xylem isotopic water signatures.","author":[{"dropping-particle":"","family":"Geris","given":"Josie","non-dropping-particle":"","parse-names":false,"suffix":""},{"dropping-particle":"","family":"Tetzlaff","given":"Doerthe","non-dropping-particle":"","parse-names":false,"suffix":""},{"dropping-particle":"","family":"McDonnell","given":"Jeffrey J.","non-dropping-particle":"","parse-names":false,"suffix":""},{"dropping-particle":"","family":"Soulsby","given":"Chris","non-dropping-particle":"","parse-names":false,"suffix":""}],"container-title":"Science of the Total Environment","id":"ITEM-1","issued":{"date-parts":[["2017"]]},"page":"486-493","publisher":"Elsevier B.V.","title":"Spatial and temporal patterns of soil water storage and vegetation water use in humid northern catchments","type":"article-journal","volume":"595"},"uris":["http://www.mendeley.com/documents/?uuid=56852dab-ad23-4f7b-8d1e-64e06cd194b9"]},{"id":"ITEM-2","itemData":{"author":[{"dropping-particle":"","family":"Barbeta","given":"Adrià","non-dropping-particle":"","parse-names":false,"suffix":""},{"dropping-particle":"","family":"Jones","given":"Sam P","non-dropping-particle":"","parse-names":false,"suffix":""},{"dropping-particle":"","family":"Clavé","given":"Laura","non-dropping-particle":"","parse-names":false,"suffix":""},{"dropping-particle":"","family":"Wingate","given":"Lisa","non-dropping-particle":"","parse-names":false,"suffix":""},{"dropping-particle":"","family":"Gimeno","given":"Teresa E","non-dropping-particle":"","parse-names":false,"suffix":""},{"dropping-particle":"","family":"Fréjaville","given":"Bastien","non-dropping-particle":"","parse-names":false,"suffix":""},{"dropping-particle":"","family":"Wohl","given":"Steve","non-dropping-particle":"","parse-names":false,"suffix":""},{"dropping-particle":"","family":"Ogée","given":"Jérôme","non-dropping-particle":"","parse-names":false,"suffix":""},{"dropping-particle":"","family":"Ispa","given":"U M R","non-dropping-particle":"","parse-names":false,"suffix":""},{"dropping-particle":"","family":"Ornon","given":"Villenave","non-dropping-particle":"","parse-names":false,"suffix":""}],"container-title":"Hydrology and Earth System Sciences Discussions","id":"ITEM-2","issue":"August","issued":{"date-parts":[["2018"]]},"page":"1-29","title":"Hydrogen isotope fractionation affects the identification and quantification of tree water sources in a riparian forest","type":"article-journal"},"uris":["http://www.mendeley.com/documents/?uuid=84700d0d-450b-4a50-85ea-6bea6f533a23"]},{"id":"ITEM-3","itemData":{"DOI":"10.1093/treephys/tpy002","ISSN":"0829-318X","author":[{"dropping-particle":"","family":"Deurwaerder","given":"Hannes","non-dropping-particle":"De","parse-names":false,"suffix":""},{"dropping-particle":"","family":"Hervé-Fernández","given":"Pedro","non-dropping-particle":"","parse-names":false,"suffix":""},{"dropping-particle":"","family":"Stahl","given":"Clément","non-dropping-particle":"","parse-names":false,"suffix":""},{"dropping-particle":"","family":"Burban","g</w:instrText>
      </w:r>
      <w:r w:rsidR="002F75CA" w:rsidRPr="006E355F">
        <w:rPr>
          <w:lang w:val="fr-FR"/>
        </w:rPr>
        <w:instrText>iven":"Benoit","non-dropping-particle":"","parse-names":false,"s</w:instrText>
      </w:r>
      <w:r w:rsidR="002F75CA" w:rsidRPr="00424803">
        <w:rPr>
          <w:lang w:val="fr-FR"/>
          <w:rPrChange w:id="132" w:author="Teresa Gimeno" w:date="2019-01-11T14:09:00Z">
            <w:rPr/>
          </w:rPrChange>
        </w:rPr>
        <w:instrText>uffix":""},{"dropping-particle":"","family":"Petronelli","given":"Pascal","non-dropping-particle":"","parse-names":false,"suffix":""},{"dropping-particle":"","family":"Hoffman","given":"Bruce","non-dropping-particle":"","parse-names":false,"suffix":""},{"dropping-particle":"","family":"Bonal","given":"Damien","non-dropping-particle":"","parse-names":false,"suffix":""},{"dropping-particle":"","family":"Boeckx","given":"Pascal","non-dropping-particle":"","parse-names":false,"suffix":""},{"dropping-particle":"","family":"Verbeeck","given":"Hans","non-dropping-particle":"","parse-names":false,"suffix":""}],"container-title":"Tree Physiology","id":"ITEM-3","issue":"March","issued":{"date-parts":[["2018"]]},"page":"1-13","title":"Liana and tree below-ground water competition—evidence for water resource partitioning during the dry season","type":"article-journal"},"uris":["http://www.mendeley.com/documents/?uuid=92f8ae22-31be-4298-aa3c-13abf4b36df8"]}],"mendeley":{"formattedCitation":"(Geris &lt;i&gt;et al.&lt;/i&gt;, 2017; Barbeta &lt;i&gt;et al.&lt;/i&gt;, 2018; De Deurwaerder &lt;i&gt;et al.&lt;/i&gt;, 2018)","plainTextFormattedCitation":"(Geris et al., 2017; Barbeta et al., 2018; De Deurwaerder et al., 2018)","previouslyFormattedCitation":"(Geris &lt;i&gt;et al.&lt;/i&gt;, 2017; Barbeta &lt;i&gt;et al.&lt;/i&gt;, 2018; De Deurwaerder &lt;i&gt;et al.&lt;/i&gt;, 2018)"},"properties":{"noteIndex":0},"schema":"https://github.com/citation-style-language/schema/raw/master/csl-citation.json"}</w:instrText>
      </w:r>
      <w:r w:rsidR="002F75CA">
        <w:fldChar w:fldCharType="separate"/>
      </w:r>
      <w:r w:rsidR="002F75CA" w:rsidRPr="00424803">
        <w:rPr>
          <w:noProof/>
          <w:lang w:val="fr-FR"/>
          <w:rPrChange w:id="133" w:author="Teresa Gimeno" w:date="2019-01-11T14:09:00Z">
            <w:rPr>
              <w:noProof/>
            </w:rPr>
          </w:rPrChange>
        </w:rPr>
        <w:t xml:space="preserve">(Geris </w:t>
      </w:r>
      <w:r w:rsidR="002F75CA" w:rsidRPr="00424803">
        <w:rPr>
          <w:i/>
          <w:noProof/>
          <w:lang w:val="fr-FR"/>
          <w:rPrChange w:id="134" w:author="Teresa Gimeno" w:date="2019-01-11T14:09:00Z">
            <w:rPr>
              <w:i/>
              <w:noProof/>
            </w:rPr>
          </w:rPrChange>
        </w:rPr>
        <w:t>et al.</w:t>
      </w:r>
      <w:r w:rsidR="002F75CA" w:rsidRPr="00424803">
        <w:rPr>
          <w:noProof/>
          <w:lang w:val="fr-FR"/>
          <w:rPrChange w:id="135" w:author="Teresa Gimeno" w:date="2019-01-11T14:09:00Z">
            <w:rPr>
              <w:noProof/>
            </w:rPr>
          </w:rPrChange>
        </w:rPr>
        <w:t xml:space="preserve">, 2017; Barbeta </w:t>
      </w:r>
      <w:r w:rsidR="002F75CA" w:rsidRPr="00424803">
        <w:rPr>
          <w:i/>
          <w:noProof/>
          <w:lang w:val="fr-FR"/>
          <w:rPrChange w:id="136" w:author="Teresa Gimeno" w:date="2019-01-11T14:09:00Z">
            <w:rPr>
              <w:i/>
              <w:noProof/>
            </w:rPr>
          </w:rPrChange>
        </w:rPr>
        <w:t>et al.</w:t>
      </w:r>
      <w:r w:rsidR="002F75CA" w:rsidRPr="00424803">
        <w:rPr>
          <w:noProof/>
          <w:lang w:val="fr-FR"/>
          <w:rPrChange w:id="137" w:author="Teresa Gimeno" w:date="2019-01-11T14:09:00Z">
            <w:rPr>
              <w:noProof/>
            </w:rPr>
          </w:rPrChange>
        </w:rPr>
        <w:t xml:space="preserve">, 2018; De Deurwaerder </w:t>
      </w:r>
      <w:r w:rsidR="002F75CA" w:rsidRPr="00424803">
        <w:rPr>
          <w:i/>
          <w:noProof/>
          <w:lang w:val="fr-FR"/>
          <w:rPrChange w:id="138" w:author="Teresa Gimeno" w:date="2019-01-11T14:09:00Z">
            <w:rPr>
              <w:i/>
              <w:noProof/>
            </w:rPr>
          </w:rPrChange>
        </w:rPr>
        <w:t>et al.</w:t>
      </w:r>
      <w:r w:rsidR="002F75CA" w:rsidRPr="00424803">
        <w:rPr>
          <w:noProof/>
          <w:lang w:val="fr-FR"/>
          <w:rPrChange w:id="139" w:author="Teresa Gimeno" w:date="2019-01-11T14:09:00Z">
            <w:rPr>
              <w:noProof/>
            </w:rPr>
          </w:rPrChange>
        </w:rPr>
        <w:t>, 2018)</w:t>
      </w:r>
      <w:r w:rsidR="002F75CA">
        <w:fldChar w:fldCharType="end"/>
      </w:r>
      <w:del w:id="140" w:author="Teresa Gimeno" w:date="2019-01-11T14:09:00Z">
        <w:r w:rsidR="002F75CA" w:rsidRPr="00424803" w:rsidDel="00424803">
          <w:rPr>
            <w:lang w:val="fr-FR"/>
            <w:rPrChange w:id="141" w:author="Teresa Gimeno" w:date="2019-01-11T14:09:00Z">
              <w:rPr/>
            </w:rPrChange>
          </w:rPr>
          <w:delText xml:space="preserve"> showed similar patterns</w:delText>
        </w:r>
      </w:del>
      <w:r w:rsidR="002F75CA" w:rsidRPr="00424803">
        <w:rPr>
          <w:lang w:val="fr-FR"/>
          <w:rPrChange w:id="142" w:author="Teresa Gimeno" w:date="2019-01-11T14:09:00Z">
            <w:rPr/>
          </w:rPrChange>
        </w:rPr>
        <w:t xml:space="preserve">. </w:t>
      </w:r>
      <w:r w:rsidR="00100D94">
        <w:t xml:space="preserve">On the other hand, </w:t>
      </w:r>
      <w:r w:rsidR="00EC68A4">
        <w:t xml:space="preserve">confounding effects related to </w:t>
      </w:r>
      <w:r w:rsidR="00100D94">
        <w:t xml:space="preserve"> water extraction techniques </w:t>
      </w:r>
      <w:del w:id="143" w:author="Teresa Gimeno" w:date="2019-01-11T14:09:00Z">
        <w:r w:rsidR="00100D94" w:rsidDel="00424803">
          <w:delText>are more likely</w:delText>
        </w:r>
      </w:del>
      <w:ins w:id="144" w:author="Teresa Gimeno" w:date="2019-01-11T14:09:00Z">
        <w:r w:rsidR="00424803">
          <w:t xml:space="preserve">cannot be completely </w:t>
        </w:r>
        <w:r w:rsidR="003765A4">
          <w:t>d</w:t>
        </w:r>
      </w:ins>
      <w:ins w:id="145" w:author="Teresa Gimeno" w:date="2019-01-14T10:58:00Z">
        <w:r w:rsidR="003765A4">
          <w:t>iscarded</w:t>
        </w:r>
      </w:ins>
      <w:r w:rsidR="00100D94">
        <w:t xml:space="preserve">, since </w:t>
      </w:r>
      <w:del w:id="146" w:author="Teresa Gimeno" w:date="2019-01-11T14:09:00Z">
        <w:r w:rsidR="00100D94" w:rsidDel="00424803">
          <w:delText>there are</w:delText>
        </w:r>
      </w:del>
      <w:r w:rsidR="00100D94">
        <w:t xml:space="preserve"> </w:t>
      </w:r>
      <w:del w:id="147" w:author="Teresa Gimeno" w:date="2019-01-11T14:09:00Z">
        <w:r w:rsidR="00100D94" w:rsidDel="00424803">
          <w:delText xml:space="preserve">many </w:delText>
        </w:r>
      </w:del>
      <w:del w:id="148" w:author="Teresa Gimeno" w:date="2019-01-11T14:10:00Z">
        <w:r w:rsidR="00100D94" w:rsidDel="00424803">
          <w:delText>factors</w:delText>
        </w:r>
      </w:del>
      <w:ins w:id="149" w:author="Teresa Gimeno" w:date="2019-01-11T14:10:00Z">
        <w:r w:rsidR="00424803">
          <w:t>many parameters (such as soil texture, soil humidity, extraction time or temperature) can</w:t>
        </w:r>
      </w:ins>
      <w:r w:rsidR="00100D94">
        <w:t xml:space="preserve"> affect</w:t>
      </w:r>
      <w:del w:id="150" w:author="Teresa Gimeno" w:date="2019-01-11T14:10:00Z">
        <w:r w:rsidR="00100D94" w:rsidDel="00424803">
          <w:delText>ing</w:delText>
        </w:r>
      </w:del>
      <w:r w:rsidR="00100D94">
        <w:t xml:space="preserve"> the </w:t>
      </w:r>
      <w:del w:id="151" w:author="Teresa Gimeno" w:date="2019-01-14T10:58:00Z">
        <w:r w:rsidR="00100D94" w:rsidDel="003765A4">
          <w:delText xml:space="preserve">retrieved </w:delText>
        </w:r>
      </w:del>
      <w:r w:rsidR="00100D94">
        <w:t xml:space="preserve">isotopic composition of soil water </w:t>
      </w:r>
      <w:ins w:id="152" w:author="Teresa Gimeno" w:date="2019-01-14T10:59:00Z">
        <w:r w:rsidR="003765A4">
          <w:t>retrieved from</w:t>
        </w:r>
      </w:ins>
      <w:del w:id="153" w:author="Teresa Gimeno" w:date="2019-01-14T10:59:00Z">
        <w:r w:rsidR="00100D94" w:rsidDel="003765A4">
          <w:delText>for</w:delText>
        </w:r>
      </w:del>
      <w:r w:rsidR="00100D94">
        <w:t xml:space="preserve"> cryogenic vacuum extraction </w:t>
      </w:r>
      <w:r w:rsidR="00100D94">
        <w:fldChar w:fldCharType="begin" w:fldLock="1"/>
      </w:r>
      <w:r w:rsidR="00100D94">
        <w:instrText>ADDIN CSL_CITATION {"citationItems":[{"id":"ITEM-1","itemData":{"DOI":"10.5194/hess-2018-128","ISSN":"1812-2116","author":[{"dropping-particle":"","family":"Orlowski","given":"Natalie","non-dropping-particle":"","parse-names":false,"suffix":""},{"dropping-particle":"","family":"Breuer","given":"Lutz","non-dropping-particle":"","parse-names":false,"suffix":""},{"dropping-particle":"","family":"Angeli","given":"Nicolas","non-dropping-particle":"","parse-names":false,"suffix":""},{"dropping-particle":"","family":"Boeckx","given":"Pascal","non-dropping-particle":"","parse-names":false,"suffix":""}],"container-title":"Hydrology and Earth System Sciences","id":"ITEM-1","issue":"March","issued":{"date-parts":[["2018"]]},"page":"1-36","title":"Inter-laboratory comparison of cryogenic water extraction systems for stable isotope analysis of soil water","type":"article-journal"},"uris":["http://www.mendeley.com/documents/?uuid=4b11b48f-1097-4f07-8bcf-29b4370c2ba5"]}],"mendeley":{"formattedCitation":"(Orlowski &lt;i&gt;et al.&lt;/i&gt;, 2018)","plainTextFormattedCitation":"(Orlowski et al., 2018)","previouslyFormattedCitation":"(Orlowski &lt;i&gt;et al.&lt;/i&gt;, 2018)"},"properties":{"noteIndex":0},"schema":"https://github.com/citation-style-language/schema/raw/master/csl-citation.json"}</w:instrText>
      </w:r>
      <w:r w:rsidR="00100D94">
        <w:fldChar w:fldCharType="separate"/>
      </w:r>
      <w:r w:rsidR="00100D94" w:rsidRPr="00100D94">
        <w:rPr>
          <w:noProof/>
        </w:rPr>
        <w:t xml:space="preserve">(Orlowski </w:t>
      </w:r>
      <w:r w:rsidR="00100D94" w:rsidRPr="00100D94">
        <w:rPr>
          <w:i/>
          <w:noProof/>
        </w:rPr>
        <w:t>et al.</w:t>
      </w:r>
      <w:r w:rsidR="00100D94" w:rsidRPr="00100D94">
        <w:rPr>
          <w:noProof/>
        </w:rPr>
        <w:t>, 2018)</w:t>
      </w:r>
      <w:r w:rsidR="00100D94">
        <w:fldChar w:fldCharType="end"/>
      </w:r>
      <w:r w:rsidR="00100D94">
        <w:t>,</w:t>
      </w:r>
      <w:del w:id="154" w:author="Teresa Gimeno" w:date="2019-01-14T10:59:00Z">
        <w:r w:rsidR="00100D94" w:rsidDel="003765A4">
          <w:delText xml:space="preserve"> and thus</w:delText>
        </w:r>
      </w:del>
      <w:del w:id="155" w:author="Teresa Gimeno" w:date="2019-01-11T14:11:00Z">
        <w:r w:rsidR="00100D94" w:rsidDel="00424803">
          <w:delText xml:space="preserve"> affecting</w:delText>
        </w:r>
      </w:del>
      <w:del w:id="156" w:author="Teresa Gimeno" w:date="2019-01-14T10:59:00Z">
        <w:r w:rsidR="00100D94" w:rsidDel="003765A4">
          <w:delText xml:space="preserve"> the</w:delText>
        </w:r>
      </w:del>
      <w:del w:id="157" w:author="Teresa Gimeno" w:date="2019-01-11T14:11:00Z">
        <w:r w:rsidR="00100D94" w:rsidDel="00424803">
          <w:delText>ir</w:delText>
        </w:r>
      </w:del>
      <w:del w:id="158" w:author="Teresa Gimeno" w:date="2019-01-14T10:59:00Z">
        <w:r w:rsidR="00100D94" w:rsidDel="003765A4">
          <w:delText xml:space="preserve"> correspond</w:delText>
        </w:r>
      </w:del>
      <w:del w:id="159" w:author="Teresa Gimeno" w:date="2019-01-11T14:11:00Z">
        <w:r w:rsidR="00100D94" w:rsidDel="00424803">
          <w:delText>ence with</w:delText>
        </w:r>
      </w:del>
      <w:del w:id="160" w:author="Teresa Gimeno" w:date="2019-01-14T10:59:00Z">
        <w:r w:rsidR="00100D94" w:rsidDel="003765A4">
          <w:delText xml:space="preserve"> the isotopic composition of xylem water</w:delText>
        </w:r>
      </w:del>
      <w:r w:rsidR="00100D94">
        <w:t xml:space="preserve">. </w:t>
      </w:r>
      <w:r w:rsidR="00EC68A4">
        <w:t xml:space="preserve">Alternative techniques to the extensively used </w:t>
      </w:r>
      <w:r w:rsidR="00E65109">
        <w:t>cryogenic vacuum extractions do exist</w:t>
      </w:r>
      <w:ins w:id="161" w:author="Teresa Gimeno" w:date="2019-01-11T14:12:00Z">
        <w:r w:rsidR="00424803">
          <w:t xml:space="preserve"> and </w:t>
        </w:r>
      </w:ins>
      <w:del w:id="162" w:author="Teresa Gimeno" w:date="2019-01-11T14:12:00Z">
        <w:r w:rsidR="00E65109" w:rsidDel="00424803">
          <w:delText>. In wheat,</w:delText>
        </w:r>
      </w:del>
      <w:r w:rsidR="00E65109">
        <w:t xml:space="preserve"> it has been show that the isotopic offset between stem and soil water is </w:t>
      </w:r>
      <w:del w:id="163" w:author="Teresa Gimeno" w:date="2019-01-14T11:00:00Z">
        <w:r w:rsidR="00E65109" w:rsidDel="002D09B5">
          <w:delText xml:space="preserve">smaller </w:delText>
        </w:r>
      </w:del>
      <w:ins w:id="164" w:author="Teresa Gimeno" w:date="2019-01-14T11:00:00Z">
        <w:r w:rsidR="002D09B5">
          <w:t xml:space="preserve">reduced </w:t>
        </w:r>
      </w:ins>
      <w:r w:rsidR="00E65109">
        <w:t>when using direct vapor equilibration, compared to cryogenic vacuum extraction</w:t>
      </w:r>
      <w:ins w:id="165" w:author="Teresa Gimeno" w:date="2019-01-11T14:12:00Z">
        <w:r w:rsidR="00424803">
          <w:t>, in wheat</w:t>
        </w:r>
      </w:ins>
      <w:r w:rsidR="00E65109">
        <w:t xml:space="preserve"> </w:t>
      </w:r>
      <w:r w:rsidR="00E65109">
        <w:fldChar w:fldCharType="begin" w:fldLock="1"/>
      </w:r>
      <w:r w:rsidR="00E65109">
        <w:instrText>ADDIN CSL_CITATION {"citationItems":[{"id":"ITEM-1","itemData":{"DOI":"10.1002/rcm.8136","ISBN":"7222011026487","author":[{"dropping-particle":"","family":"Millar","given":"Cody","non-dropping-particle":"","parse-names":false,"suffix":""},{"dropping-particle":"","family":"Pratt","given":"Dyan","non-dropping-particle":"","parse-names":false,"suffix":""},{"dropping-particle":"","family":"Schneider","given":"Dave","non-dropping-particle":"","parse-names":false,"suffix":""},{"dropping-particle":"","family":"McDonnell","given":"Jeffrey J.","non-dropping-particle":"","parse-names":false,"suffix":""}],"container-title":"Rapid Communications in Mass Spectometry","id":"ITEM-1","issued":{"date-parts":[["2015"]]},"page":"1-4","title":"A Comparison of Extraction Systems for Plant Water Stable Isotope Analysis.","type":"article-journal"},"uris":["http://www.mendeley.com/documents/?uuid=8cad976c-a3d9-48c8-8b61-4b02ba8c4d65"]}],"mendeley":{"formattedCitation":"(Millar &lt;i&gt;et al.&lt;/i&gt;, 2015)","plainTextFormattedCitation":"(Millar et al., 2015)","previouslyFormattedCitation":"(Millar &lt;i&gt;et al.&lt;/i&gt;, 2015)"},"properties":{"noteIndex":0},"schema":"https://github.com/citation-style-language/schema/raw/master/csl-citation.json"}</w:instrText>
      </w:r>
      <w:r w:rsidR="00E65109">
        <w:fldChar w:fldCharType="separate"/>
      </w:r>
      <w:r w:rsidR="00E65109" w:rsidRPr="00E65109">
        <w:rPr>
          <w:noProof/>
        </w:rPr>
        <w:t xml:space="preserve">(Millar </w:t>
      </w:r>
      <w:r w:rsidR="00E65109" w:rsidRPr="00E65109">
        <w:rPr>
          <w:i/>
          <w:noProof/>
        </w:rPr>
        <w:t>et al.</w:t>
      </w:r>
      <w:r w:rsidR="00E65109" w:rsidRPr="00E65109">
        <w:rPr>
          <w:noProof/>
        </w:rPr>
        <w:t>, 2015)</w:t>
      </w:r>
      <w:r w:rsidR="00E65109">
        <w:fldChar w:fldCharType="end"/>
      </w:r>
      <w:r w:rsidR="00E65109">
        <w:t xml:space="preserve">. </w:t>
      </w:r>
      <w:ins w:id="166" w:author="Teresa Gimeno" w:date="2019-01-11T14:13:00Z">
        <w:r w:rsidR="00424803">
          <w:t>However</w:t>
        </w:r>
      </w:ins>
      <w:del w:id="167" w:author="Teresa Gimeno" w:date="2019-01-11T14:13:00Z">
        <w:r w:rsidR="00E65109" w:rsidDel="00424803">
          <w:delText>Still</w:delText>
        </w:r>
      </w:del>
      <w:r w:rsidR="00E65109">
        <w:t xml:space="preserve">, </w:t>
      </w:r>
      <w:ins w:id="168" w:author="Teresa Gimeno" w:date="2019-01-11T14:13:00Z">
        <w:r w:rsidR="00424803">
          <w:t>for woody species</w:t>
        </w:r>
      </w:ins>
      <w:del w:id="169" w:author="Teresa Gimeno" w:date="2019-01-11T14:13:00Z">
        <w:r w:rsidR="00E65109" w:rsidDel="00424803">
          <w:delText>in woody stems</w:delText>
        </w:r>
      </w:del>
      <w:r w:rsidR="00E65109">
        <w:t>, direct vapor equilibration</w:t>
      </w:r>
      <w:del w:id="170" w:author="Teresa Gimeno" w:date="2019-01-11T14:12:00Z">
        <w:r w:rsidR="00E65109" w:rsidDel="00424803">
          <w:delText xml:space="preserve"> may</w:delText>
        </w:r>
      </w:del>
      <w:del w:id="171" w:author="Teresa Gimeno" w:date="2019-01-11T14:13:00Z">
        <w:r w:rsidR="00E65109" w:rsidDel="00424803">
          <w:delText xml:space="preserve"> also</w:delText>
        </w:r>
      </w:del>
      <w:r w:rsidR="00E65109">
        <w:t xml:space="preserve"> present</w:t>
      </w:r>
      <w:ins w:id="172" w:author="Teresa Gimeno" w:date="2019-01-11T14:13:00Z">
        <w:r w:rsidR="00424803">
          <w:t>s additional</w:t>
        </w:r>
      </w:ins>
      <w:r w:rsidR="00E65109">
        <w:t xml:space="preserve"> problems related to the interference of volatile organic compounds, and still need</w:t>
      </w:r>
      <w:ins w:id="173" w:author="Teresa Gimeno" w:date="2019-01-11T14:13:00Z">
        <w:r w:rsidR="00424803">
          <w:t>s</w:t>
        </w:r>
      </w:ins>
      <w:r w:rsidR="00E65109">
        <w:t xml:space="preserve"> further development</w:t>
      </w:r>
      <w:r w:rsidR="00EC68A4">
        <w:t xml:space="preserve"> and testing</w:t>
      </w:r>
      <w:r w:rsidR="00E65109">
        <w:t xml:space="preserve"> </w:t>
      </w:r>
      <w:r w:rsidR="00E65109">
        <w:fldChar w:fldCharType="begin" w:fldLock="1"/>
      </w:r>
      <w:r w:rsidR="00DD482E">
        <w:instrText>ADDIN CSL_CITATION {"citationItems":[{"id":"ITEM-1","itemData":{"author":[{"dropping-particle":"","family":"Raulerson","given":"Scott A","non-dropping-particle":"","parse-names":false,"suffix":""}],"id":"ITEM-1","issued":{"date-parts":[["2018"]]},"number-of-pages":"71","publisher":"Georgia State University","title":"Toward a Diffusive , Non-Destructive Approach to Measuring Stable Isotopes of Water within Tree Stems","type":"thesis"},"uris":["http://www.mendeley.com/documents/?uuid=eb2c6dc5-72b4-4282-969f-885713185e12"]}],"mendeley":{"formattedCitation":"(Raulerson, 2018)","plainTextFormattedCitation":"(Raulerson, 2018)","previouslyFormattedCitation":"(Raulerson, 2018)"},"properties":{"noteIndex":0},"schema":"https://github.com/citation-style-language/schema/raw/master/csl-citation.json"}</w:instrText>
      </w:r>
      <w:r w:rsidR="00E65109">
        <w:fldChar w:fldCharType="separate"/>
      </w:r>
      <w:r w:rsidR="00E65109" w:rsidRPr="00E65109">
        <w:rPr>
          <w:noProof/>
        </w:rPr>
        <w:t>(Raulerson, 2018)</w:t>
      </w:r>
      <w:r w:rsidR="00E65109">
        <w:fldChar w:fldCharType="end"/>
      </w:r>
      <w:r w:rsidR="00E65109">
        <w:t>.</w:t>
      </w:r>
      <w:commentRangeStart w:id="174"/>
      <w:r w:rsidR="00EC68A4">
        <w:t xml:space="preserve"> In any case, the increasingly </w:t>
      </w:r>
      <w:ins w:id="175" w:author="Teresa Gimeno" w:date="2019-01-14T11:02:00Z">
        <w:r w:rsidR="002D09B5">
          <w:t>frequent</w:t>
        </w:r>
      </w:ins>
      <w:del w:id="176" w:author="Teresa Gimeno" w:date="2019-01-14T11:02:00Z">
        <w:r w:rsidR="00EC68A4" w:rsidDel="002D09B5">
          <w:delText>observed</w:delText>
        </w:r>
      </w:del>
      <w:r w:rsidR="00EC68A4">
        <w:t xml:space="preserve"> isotopic offsets</w:t>
      </w:r>
      <w:ins w:id="177" w:author="Teresa Gimeno" w:date="2019-01-14T11:02:00Z">
        <w:r w:rsidR="002D09B5">
          <w:t xml:space="preserve"> observed</w:t>
        </w:r>
      </w:ins>
      <w:del w:id="178" w:author="Teresa Gimeno" w:date="2019-01-11T14:14:00Z">
        <w:r w:rsidR="00EC68A4" w:rsidDel="00424803">
          <w:delText xml:space="preserve"> tend to</w:delText>
        </w:r>
      </w:del>
      <w:ins w:id="179" w:author="Teresa Gimeno" w:date="2019-01-11T14:14:00Z">
        <w:r w:rsidR="00424803">
          <w:t xml:space="preserve"> </w:t>
        </w:r>
      </w:ins>
      <w:del w:id="180" w:author="Teresa Gimeno" w:date="2019-01-11T14:14:00Z">
        <w:r w:rsidR="00EC68A4" w:rsidDel="00424803">
          <w:delText xml:space="preserve"> </w:delText>
        </w:r>
      </w:del>
      <w:del w:id="181" w:author="Teresa Gimeno" w:date="2019-01-11T14:15:00Z">
        <w:r w:rsidR="00EC68A4" w:rsidDel="00424803">
          <w:delText xml:space="preserve">imply </w:delText>
        </w:r>
      </w:del>
      <w:ins w:id="182" w:author="Teresa Gimeno" w:date="2019-01-14T11:05:00Z">
        <w:r w:rsidR="006A6923">
          <w:t xml:space="preserve">across studies tend to </w:t>
        </w:r>
      </w:ins>
      <w:ins w:id="183" w:author="Teresa Gimeno" w:date="2019-01-14T11:06:00Z">
        <w:r w:rsidR="006A6923">
          <w:t>share</w:t>
        </w:r>
      </w:ins>
      <w:ins w:id="184" w:author="Teresa Gimeno" w:date="2019-01-14T11:05:00Z">
        <w:r w:rsidR="006A6923">
          <w:t xml:space="preserve"> a common pattern with</w:t>
        </w:r>
      </w:ins>
      <w:del w:id="185" w:author="Teresa Gimeno" w:date="2019-01-14T11:05:00Z">
        <w:r w:rsidR="00EC68A4" w:rsidDel="006A6923">
          <w:delText>the</w:delText>
        </w:r>
      </w:del>
      <w:r w:rsidR="00EC68A4">
        <w:t xml:space="preserve"> xylem water </w:t>
      </w:r>
      <w:del w:id="186" w:author="Teresa Gimeno" w:date="2019-01-14T14:58:00Z">
        <w:r w:rsidR="00EC68A4" w:rsidDel="00A60619">
          <w:delText xml:space="preserve">samples </w:delText>
        </w:r>
      </w:del>
      <w:r w:rsidR="00EC68A4">
        <w:t>plot</w:t>
      </w:r>
      <w:ins w:id="187" w:author="Teresa Gimeno" w:date="2019-01-14T11:05:00Z">
        <w:r w:rsidR="006A6923">
          <w:t>ting</w:t>
        </w:r>
      </w:ins>
      <w:r w:rsidR="00EC68A4">
        <w:t xml:space="preserve"> below and to the right of any considered water sources in the dual isotope space </w:t>
      </w:r>
      <w:commentRangeStart w:id="188"/>
      <w:r w:rsidR="00EC68A4">
        <w:t xml:space="preserve">(see the studies above). </w:t>
      </w:r>
      <w:commentRangeEnd w:id="188"/>
      <w:r w:rsidR="006A6923">
        <w:rPr>
          <w:rStyle w:val="Marquedecommentaire"/>
        </w:rPr>
        <w:commentReference w:id="188"/>
      </w:r>
      <w:commentRangeEnd w:id="174"/>
      <w:r w:rsidR="00E216B3">
        <w:rPr>
          <w:rStyle w:val="Marquedecommentaire"/>
        </w:rPr>
        <w:commentReference w:id="174"/>
      </w:r>
      <w:ins w:id="189" w:author="Teresa Gimeno" w:date="2019-01-14T11:06:00Z">
        <w:r w:rsidR="006A6923">
          <w:t>Such</w:t>
        </w:r>
      </w:ins>
      <w:del w:id="190" w:author="Teresa Gimeno" w:date="2019-01-14T11:06:00Z">
        <w:r w:rsidR="00EC68A4" w:rsidDel="006A6923">
          <w:delText>This</w:delText>
        </w:r>
      </w:del>
      <w:r w:rsidR="00EC68A4">
        <w:t xml:space="preserve"> pattern is difficult to attribute solely to</w:t>
      </w:r>
      <w:del w:id="191" w:author="Teresa Gimeno" w:date="2019-01-14T14:59:00Z">
        <w:r w:rsidR="00EC68A4" w:rsidDel="00A60619">
          <w:delText xml:space="preserve"> issues </w:delText>
        </w:r>
        <w:r w:rsidR="00DD482E" w:rsidDel="00A60619">
          <w:delText xml:space="preserve">related </w:delText>
        </w:r>
        <w:r w:rsidR="00EC68A4" w:rsidDel="00A60619">
          <w:delText xml:space="preserve">with the </w:delText>
        </w:r>
      </w:del>
      <w:r w:rsidR="00EC68A4">
        <w:t xml:space="preserve">soil water </w:t>
      </w:r>
      <w:r w:rsidR="00EC68A4">
        <w:lastRenderedPageBreak/>
        <w:t>extraction</w:t>
      </w:r>
      <w:ins w:id="192" w:author="Teresa Gimeno" w:date="2019-01-14T14:59:00Z">
        <w:r w:rsidR="00A60619">
          <w:t xml:space="preserve"> artifacts</w:t>
        </w:r>
      </w:ins>
      <w:ins w:id="193" w:author="Teresa Gimeno" w:date="2019-01-11T14:15:00Z">
        <w:r w:rsidR="00424803">
          <w:t xml:space="preserve"> and</w:t>
        </w:r>
      </w:ins>
      <w:del w:id="194" w:author="Teresa Gimeno" w:date="2019-01-11T14:15:00Z">
        <w:r w:rsidR="00EC68A4" w:rsidDel="00424803">
          <w:delText xml:space="preserve">. </w:delText>
        </w:r>
        <w:r w:rsidR="00DD482E" w:rsidDel="00424803">
          <w:delText>Conseq</w:delText>
        </w:r>
      </w:del>
      <w:del w:id="195" w:author="Teresa Gimeno" w:date="2019-01-11T14:16:00Z">
        <w:r w:rsidR="00DD482E" w:rsidDel="00424803">
          <w:delText>uently</w:delText>
        </w:r>
        <w:r w:rsidR="00EC68A4" w:rsidDel="00424803">
          <w:delText>,</w:delText>
        </w:r>
      </w:del>
      <w:r w:rsidR="00EC68A4">
        <w:t xml:space="preserve"> </w:t>
      </w:r>
      <w:r w:rsidR="00DD482E">
        <w:t>potential</w:t>
      </w:r>
      <w:ins w:id="196" w:author="Teresa Gimeno" w:date="2019-01-11T14:16:00Z">
        <w:r w:rsidR="00424803">
          <w:t xml:space="preserve"> processes causing</w:t>
        </w:r>
      </w:ins>
      <w:r w:rsidR="00EC68A4">
        <w:t xml:space="preserve"> isotopic fractionation during root water uptake </w:t>
      </w:r>
      <w:commentRangeStart w:id="197"/>
      <w:del w:id="198" w:author="Teresa Gimeno" w:date="2019-01-14T11:03:00Z">
        <w:r w:rsidR="00EC68A4" w:rsidDel="002D09B5">
          <w:delText xml:space="preserve">and/or plant water transport and redistribution </w:delText>
        </w:r>
      </w:del>
      <w:commentRangeEnd w:id="197"/>
      <w:r w:rsidR="002D09B5">
        <w:rPr>
          <w:rStyle w:val="Marquedecommentaire"/>
        </w:rPr>
        <w:commentReference w:id="197"/>
      </w:r>
      <w:r w:rsidR="00EC68A4">
        <w:t xml:space="preserve">should be </w:t>
      </w:r>
      <w:r w:rsidR="00DD482E">
        <w:t>considered and investigated</w:t>
      </w:r>
      <w:r w:rsidR="00EC68A4">
        <w:t>.</w:t>
      </w:r>
    </w:p>
    <w:p w14:paraId="26DA113D" w14:textId="4ED1048F" w:rsidR="00DD482E" w:rsidRDefault="00DD482E" w:rsidP="00DD482E">
      <w:pPr>
        <w:spacing w:line="360" w:lineRule="auto"/>
        <w:jc w:val="both"/>
      </w:pPr>
      <w:r>
        <w:tab/>
        <w:t xml:space="preserve">The long-standing principle that there is no isotopic fractionation during plant water uptake has already </w:t>
      </w:r>
      <w:ins w:id="199" w:author="Teresa Gimeno" w:date="2019-01-11T14:16:00Z">
        <w:r w:rsidR="00424803">
          <w:t>been challenged</w:t>
        </w:r>
      </w:ins>
      <w:ins w:id="200" w:author="Teresa Gimeno" w:date="2019-01-14T11:07:00Z">
        <w:r w:rsidR="00E216B3">
          <w:t xml:space="preserve"> </w:t>
        </w:r>
      </w:ins>
      <w:del w:id="201" w:author="Teresa Gimeno" w:date="2019-01-11T14:16:00Z">
        <w:r w:rsidDel="00424803">
          <w:delText xml:space="preserve">proved to be not applicable </w:delText>
        </w:r>
      </w:del>
      <w:r>
        <w:t xml:space="preserve">under certain circumstances. It is well established that the roots of halophytes and xerophytes  discriminate against </w:t>
      </w:r>
      <w:del w:id="202" w:author="Teresa Gimeno" w:date="2019-01-14T11:41:00Z">
        <w:r w:rsidDel="00D447F4">
          <w:delText xml:space="preserve">the heavier isotope of hydrogen </w:delText>
        </w:r>
      </w:del>
      <w:ins w:id="203" w:author="Teresa Gimeno" w:date="2019-01-14T11:41:00Z">
        <w:r w:rsidR="00D447F4">
          <w:rPr>
            <w:vertAlign w:val="superscript"/>
          </w:rPr>
          <w:t>2</w:t>
        </w:r>
        <w:r w:rsidR="00D447F4">
          <w:t xml:space="preserve">H </w:t>
        </w:r>
      </w:ins>
      <w:r>
        <w:fldChar w:fldCharType="begin" w:fldLock="1"/>
      </w:r>
      <w:r>
        <w:instrText>ADDIN CSL_CITATION {"citationItems":[{"id":"ITEM-1","itemData":{"DOI":"10.1007/s11104-006-9177-1","ISBN":"1110400691","ISSN":"0032-079X","PMID":"245299700008","abstract":"Stable isotope measurements are employed extensively in plant–water relations research to investigate physiological and hydro-logical processes from whole plant to ecosystem scales. Stable isotopes of hydrogen and oxygen are routinely measured to identify plant source water. This application relies on the assumption that no fractionation of oxygen and hydrogen isotopes in water occurs during uptake by roots. However, a large fraction of the water taken up through roots in halophytic and xerophytic plants transverses cell membranes in the endo-dermis before entering the root xylem. Passage of water through this symplastic pathway has been hypothesized to cause fractionation leading to a decrease in 2 H of root xylem water relative to that in the surrounding soil medium. We examined 16 woody halophytic and xerophytic plant species in controlled conditions for evi-dence of hydrogen isotope fractionation during uptake at the root–soil interface. Isotopic separa-tion (2 H = 2 H soil water ¡ 2 H xylem water) ranging from 3‰ to 9‰ was observed in 12 species. A sig-niWcant positive correlation between salinity tol-erance and the magnitude of 2 H was observed. Water in whole stem segments, sapwood, and roots had signiWcantly lower 2 H values relative to soil water in Prosopis velutina Woot., the spe-cies expressing the greatest 2 H values among the 16 species examined. Pressurized water Xow through intact root systems of Artemisia tridentata Nutt. and Atriplex canescens (Pursh) Nutt. caused the 2 H values to decrease as Xow rate increased. This relationship was not observed in P. velutina. Destroying the plasma membranes of root cells by excessive heat from boiling did not signiW-cantly alter the relationship between 2 H of expressed water and Xow rate. In light of these results, care should be taken when using the stable isotope method to examine source-water use in halophytic and xerophytic species.","author":[{"dropping-particle":"","family":"Ellsworth","given":"Patrick Z.","non-dropping-particle":"","parse-names":false,"suffix":""},{"dropping-particle":"","family":"Williams","given":"David G.","non-dropping-particle":"","parse-names":false,"suffix":""}],"container-title":"Plant and Soil","id":"ITEM-1","issue":"1-2","issued":{"date-parts":[["2007","1","17"]]},"page":"93-107","title":"Hydrogen isotope fractionation during water uptake by woody xerophytes","type":"article-journal","volume":"291"},"uris":["http://www.mendeley.com/documents/?uuid=e5719512-bec6-469e-8f2e-b668a898f3a9"]},{"id":"ITEM-2","itemData":{"DOI":"10.1016/B978-0-08-091801-3.50041-6","author":[{"dropping-particle":"","family":"Lin","given":"G","non-dropping-particle":"","parse-names":false,"suffix":""},{"dropping-particle":"","family":"Sternberg","given":"Leonel da Silveira Lobo","non-dropping-particle":"","parse-names":false,"suffix":""}],"chapter-number":"31","container-title":"Stable isotopes and plant carbon-water relations","editor":[{"dropping-particle":"","family":"Ehleringer","given":"JR","non-dropping-particle":"","parse-names":false,"suffix":""},{"dropping-particle":"","family":"Hall","given":"AE","non-dropping-particle":"","parse-names":false,"suffix":""},{"dropping-particle":"","family":"Farquhar","given":"GD","non-dropping-particle":"","parse-names":false,"suffix":""}],"id":"ITEM-2","issued":{"date-parts":[["1993"]]},"page":"497–510","publisher":"Academic Press Inc.","publisher-place":"New York","title":"Hydrogen isotopic fractionation by plant roots during water uptake in coastal wetland plants","type":"chapter"},"uris":["http://www.mendeley.com/documents/?uuid=af943125-0ff7-4119-ae5c-aebd3036baf3"]},{"id":"ITEM-3","itemData":{"DOI":"10.1007/s00442-018-4229-9","ISBN":"0044201842","ISSN":"1432-1939","author":[{"dropping-particle":"","family":"Redelstein","given":"Regine","non-dropping-particle":"","parse-names":false,"suffix":""},{"dropping-particle":"","family":"Coners","given":"Heinz","non-dropping-particle":"","parse-names":false,"suffix":""},{"dropping-particle":"","family":"Knohl","given":"Alexander","non-dropping-particle":"","parse-names":false,"suffix":""},{"dropping-particle":"","family":"Leuschner","given":"Christoph","non-dropping-particle":"","parse-names":false,"suffix":""}],"container-title":"Oecologia","id":"ITEM-3","issue":"2","issued":{"date-parts":[["2018"]]},"page":"607-622","publisher":"Springer Berlin Heidelberg","title":"Water sources of plant uptake along a salt marsh flooding gradient","type":"article-journal","volume":"188"},"uris":["http://www.mendeley.com/documents/?uuid=02b12b0a-873f-475e-92bd-642949a79121"]},{"id":"ITEM-4","itemData":{"DOI":"10.1016/j.gca.2013.11.045","ISSN":"0016-7037","author":[{"dropping-particle":"","family":"Eley","given":"Yvette","non-dropping-particle":"","parse-names":false,"suffix":""},{"dropping-particle":"","family":"Dawson","given":"Lorna","non-dropping-particle":"","parse-names":false,"suffix":""},{"dropping-particle":"","family":"Black","given":"Stuart","non-dropping-particle":"","parse-names":false,"suffix":""},{"dropping-particle":"","family":"Andrews","given":"Julian","non-dropping-particle":"","parse-names":false,"suffix":""},{"dropping-particle":"","family":"Pedentchouk","given":"Nikolai","non-dropping-particle":"","parse-names":false,"suffix":""}],"container-title":"Geochimica et Cosmochimica Acta","id":"ITEM-4","issued":{"date-parts":[["2014"]]},"page":"13-28","publisher":"Elsevier Ltd","title":"Understanding 2 H / 1 H systematics of leaf wax n -alkanes in coastal plants at Stiffkey saltmarsh , Norfolk , UK","type":"article-journal","volume":"128"},"uris":["http://www.mendeley.com/documents/?uuid=33251ffe-6dbf-4622-92b6-aa4f6dc6480e"]}],"mendeley":{"formattedCitation":"(Lin &amp; Sternberg, 1993; Ellsworth &amp; Williams, 2007; Eley &lt;i&gt;et al.&lt;/i&gt;, 2014; Redelstein &lt;i&gt;et al.&lt;/i&gt;, 2018)","plainTextFormattedCitation":"(Lin &amp; Sternberg, 1993; Ellsworth &amp; Williams, 2007; Eley et al., 2014; Redelstein et al., 2018)","previouslyFormattedCitation":"(Lin &amp; Sternberg, 1993; Ellsworth &amp; Williams, 2007; Eley &lt;i&gt;et al.&lt;/i&gt;, 2014; Redelstein &lt;i&gt;et al.&lt;/i&gt;, 2018)"},"properties":{"noteIndex":0},"schema":"https://github.com/citation-style-language/schema/raw/master/csl-citation.json"}</w:instrText>
      </w:r>
      <w:r>
        <w:fldChar w:fldCharType="separate"/>
      </w:r>
      <w:r w:rsidRPr="00DD482E">
        <w:rPr>
          <w:noProof/>
        </w:rPr>
        <w:t xml:space="preserve">(Lin &amp; Sternberg, 1993; Ellsworth &amp; Williams, 2007; Eley </w:t>
      </w:r>
      <w:r w:rsidRPr="00DD482E">
        <w:rPr>
          <w:i/>
          <w:noProof/>
        </w:rPr>
        <w:t>et al.</w:t>
      </w:r>
      <w:r w:rsidRPr="00DD482E">
        <w:rPr>
          <w:noProof/>
        </w:rPr>
        <w:t xml:space="preserve">, 2014; Redelstein </w:t>
      </w:r>
      <w:r w:rsidRPr="00DD482E">
        <w:rPr>
          <w:i/>
          <w:noProof/>
        </w:rPr>
        <w:t>et al.</w:t>
      </w:r>
      <w:r w:rsidRPr="00DD482E">
        <w:rPr>
          <w:noProof/>
        </w:rPr>
        <w:t>, 2018)</w:t>
      </w:r>
      <w:r>
        <w:fldChar w:fldCharType="end"/>
      </w:r>
      <w:r>
        <w:t xml:space="preserve">. </w:t>
      </w:r>
      <w:del w:id="204" w:author="Teresa Gimeno" w:date="2019-01-14T11:08:00Z">
        <w:r w:rsidDel="00E216B3">
          <w:delText xml:space="preserve">Despite </w:delText>
        </w:r>
      </w:del>
      <w:ins w:id="205" w:author="Teresa Gimeno" w:date="2019-01-14T11:08:00Z">
        <w:r w:rsidR="00E216B3">
          <w:t xml:space="preserve">Although </w:t>
        </w:r>
      </w:ins>
      <w:r>
        <w:t xml:space="preserve">this is generally considered an exception, </w:t>
      </w:r>
      <w:del w:id="206" w:author="Teresa Gimeno" w:date="2019-01-14T11:08:00Z">
        <w:r w:rsidDel="00E216B3">
          <w:delText xml:space="preserve">the </w:delText>
        </w:r>
      </w:del>
      <w:ins w:id="207" w:author="Teresa Gimeno" w:date="2019-01-14T11:08:00Z">
        <w:r w:rsidR="00E216B3">
          <w:t xml:space="preserve">previously observed </w:t>
        </w:r>
      </w:ins>
      <w:r>
        <w:t>isotopic offsets</w:t>
      </w:r>
      <w:ins w:id="208" w:author="Teresa Gimeno" w:date="2019-01-14T11:42:00Z">
        <w:r w:rsidR="00D447F4">
          <w:t>, including our own observations</w:t>
        </w:r>
        <w:r w:rsidR="00A60619">
          <w:t xml:space="preserve"> from temperate deciduous forest</w:t>
        </w:r>
        <w:r w:rsidR="00D447F4">
          <w:t xml:space="preserve"> (Barbeta et al. 2109)</w:t>
        </w:r>
      </w:ins>
      <w:r>
        <w:t xml:space="preserve"> </w:t>
      </w:r>
      <w:del w:id="209" w:author="Teresa Gimeno" w:date="2019-01-14T11:08:00Z">
        <w:r w:rsidDel="00E216B3">
          <w:delText xml:space="preserve">from the studies mentioned before </w:delText>
        </w:r>
      </w:del>
      <w:r>
        <w:t xml:space="preserve">may well be caused by </w:t>
      </w:r>
      <w:del w:id="210" w:author="Teresa Gimeno" w:date="2019-01-14T11:09:00Z">
        <w:r w:rsidRPr="00DD482E" w:rsidDel="00E216B3">
          <w:rPr>
            <w:rFonts w:ascii="Symbol" w:hAnsi="Symbol"/>
          </w:rPr>
          <w:delText></w:delText>
        </w:r>
        <w:r w:rsidRPr="00DD482E" w:rsidDel="00E216B3">
          <w:rPr>
            <w:vertAlign w:val="superscript"/>
          </w:rPr>
          <w:delText>2</w:delText>
        </w:r>
        <w:r w:rsidDel="00E216B3">
          <w:delText xml:space="preserve">H </w:delText>
        </w:r>
      </w:del>
      <w:r>
        <w:t xml:space="preserve">discrimination </w:t>
      </w:r>
      <w:ins w:id="211" w:author="Teresa Gimeno" w:date="2019-01-14T11:09:00Z">
        <w:r w:rsidR="00E216B3">
          <w:t xml:space="preserve">against </w:t>
        </w:r>
        <w:r w:rsidR="00E216B3" w:rsidRPr="00DD482E">
          <w:rPr>
            <w:vertAlign w:val="superscript"/>
          </w:rPr>
          <w:t>2</w:t>
        </w:r>
        <w:r w:rsidR="00E216B3">
          <w:t>H during root water uptake</w:t>
        </w:r>
      </w:ins>
      <w:del w:id="212" w:author="Teresa Gimeno" w:date="2019-01-14T11:09:00Z">
        <w:r w:rsidDel="00E216B3">
          <w:delText>by plants</w:delText>
        </w:r>
      </w:del>
      <w:r>
        <w:t>,</w:t>
      </w:r>
      <w:del w:id="213" w:author="Teresa Gimeno" w:date="2019-01-14T15:01:00Z">
        <w:r w:rsidDel="00A60619">
          <w:delText xml:space="preserve"> given that xylem samples tend to plot below and to the right of soil water and meteoric water lines (</w:delText>
        </w:r>
        <w:r w:rsidDel="00A60619">
          <w:rPr>
            <w:i/>
          </w:rPr>
          <w:delText>i.e.</w:delText>
        </w:r>
        <w:r w:rsidDel="00A60619">
          <w:delText xml:space="preserve"> xylem water being more depleted in </w:delText>
        </w:r>
        <w:r w:rsidRPr="00DD482E" w:rsidDel="00A60619">
          <w:rPr>
            <w:rFonts w:ascii="Symbol" w:hAnsi="Symbol"/>
          </w:rPr>
          <w:delText></w:delText>
        </w:r>
        <w:r w:rsidRPr="00DD482E" w:rsidDel="00A60619">
          <w:rPr>
            <w:vertAlign w:val="superscript"/>
          </w:rPr>
          <w:delText>2</w:delText>
        </w:r>
        <w:r w:rsidDel="00A60619">
          <w:delText>H than its sources)</w:delText>
        </w:r>
      </w:del>
      <w:r>
        <w:t>. Indeed,</w:t>
      </w:r>
      <w:ins w:id="214" w:author="Teresa Gimeno" w:date="2019-01-14T11:12:00Z">
        <w:r w:rsidR="00E216B3">
          <w:t xml:space="preserve"> in a controlled experiment</w:t>
        </w:r>
      </w:ins>
      <w:del w:id="215" w:author="Teresa Gimeno" w:date="2019-01-14T11:14:00Z">
        <w:r w:rsidDel="00E216B3">
          <w:delText xml:space="preserve"> </w:delText>
        </w:r>
        <w:r w:rsidDel="00E216B3">
          <w:fldChar w:fldCharType="begin" w:fldLock="1"/>
        </w:r>
        <w:r w:rsidDel="00E216B3">
          <w:delInstrText>ADDIN CSL_CITATION {"citationItems":[{"id":"ITEM-1","itemData":{"DOI":"10.1111/nph.14616","ISSN":"14698137","abstract":"We tested for isotope exchange between bound (immobile) and mobile soil water, and whether there is isotope fractionation during plant water uptake. These are critical assumptions to the formulation of the ‘two water worlds’ hypothesis based on isotope profiles of soil water. In two different soil types, soil-bound water in two sets of 19-l pots, each with a 2-yr-old avocado plant (Persea americana), were identically labeled with tap water. After which, one set received isotopically enriched water whereas the other set received tap water as the mobile phase water. After a dry down period, we analyzed plant stem water as a proxy for soil-bound water as well as total soil water by cryogenic distillation. Seventy-five to 95% of the bound water isotopically exchanged with the mobile water phase. In addition, plants discriminated against 18O and 2H during water uptake, and this discrimination is a function of the soil water loss and soil type. The present experiment shows that the assumptions for the ‘two water worlds’ hypothesis are not supported. We propose a novel explanation for the discrepancy between isotope ratios of the soil water profile and other water compartments in the hydrological cycle.","author":[{"dropping-particle":"","family":"Vargas","given":"Ana I.","non-dropping-particle":"","parse-names":false,"suffix":""},{"dropping-particle":"","family":"Schaffer","given":"Bruce","non-dropping-particle":"","parse-names":false,"suffix":""},{"dropping-particle":"","family":"Yuhong","given":"Li","non-dropping-particle":"","parse-names":false,"suffix":""},{"dropping-particle":"","family":"Sternberg","given":"Leonel da Silveira Lobo","non-dropping-particle":"","parse-names":false,"suffix":""}],"container-title":"New Phytologist","id":"ITEM-1","issue":"2","issued":{"date-parts":[["2017"]]},"page":"582-594","title":"Testing plant use of mobile vs immobile soil water sources using stable isotope experiments","type":"article-journal","volume":"215"},"uris":["http://www.mendeley.com/documents/?uuid=ba776430-c567-4f27-adee-48735a97c507"]}],"mendeley":{"formattedCitation":"(Vargas &lt;i&gt;et al.&lt;/i&gt;, 2017)","manualFormatting":"Vargas et al., (2017)","plainTextFormattedCitation":"(Vargas et al., 2017)","previouslyFormattedCitation":"(Vargas &lt;i&gt;et al.&lt;/i&gt;, 2017)"},"properties":{"noteIndex":0},"schema":"https://github.com/citation-style-language/schema/raw/master/csl-citation.json"}</w:delInstrText>
        </w:r>
        <w:r w:rsidDel="00E216B3">
          <w:fldChar w:fldCharType="separate"/>
        </w:r>
        <w:r w:rsidRPr="00DD482E" w:rsidDel="00E216B3">
          <w:rPr>
            <w:noProof/>
          </w:rPr>
          <w:delText xml:space="preserve">Vargas </w:delText>
        </w:r>
        <w:r w:rsidRPr="00DD482E" w:rsidDel="00E216B3">
          <w:rPr>
            <w:i/>
            <w:noProof/>
          </w:rPr>
          <w:delText>et al.</w:delText>
        </w:r>
        <w:r w:rsidRPr="00DD482E" w:rsidDel="00E216B3">
          <w:rPr>
            <w:noProof/>
          </w:rPr>
          <w:delText xml:space="preserve">, </w:delText>
        </w:r>
        <w:r w:rsidDel="00E216B3">
          <w:rPr>
            <w:noProof/>
          </w:rPr>
          <w:delText>(</w:delText>
        </w:r>
        <w:r w:rsidRPr="00DD482E" w:rsidDel="00E216B3">
          <w:rPr>
            <w:noProof/>
          </w:rPr>
          <w:delText>2017)</w:delText>
        </w:r>
        <w:r w:rsidDel="00E216B3">
          <w:fldChar w:fldCharType="end"/>
        </w:r>
        <w:r w:rsidDel="00E216B3">
          <w:delText xml:space="preserve"> conducted</w:delText>
        </w:r>
      </w:del>
      <w:r>
        <w:t xml:space="preserve"> </w:t>
      </w:r>
      <w:del w:id="216" w:author="Teresa Gimeno" w:date="2019-01-14T11:12:00Z">
        <w:r w:rsidDel="00E216B3">
          <w:delText xml:space="preserve">a controlled experiment </w:delText>
        </w:r>
      </w:del>
      <w:del w:id="217" w:author="Teresa Gimeno" w:date="2019-01-14T11:14:00Z">
        <w:r w:rsidDel="00E216B3">
          <w:delText xml:space="preserve">on the transfer of water isotopes between soil and soil water pools </w:delText>
        </w:r>
      </w:del>
      <w:del w:id="218" w:author="Teresa Gimeno" w:date="2019-01-14T11:13:00Z">
        <w:r w:rsidDel="00E216B3">
          <w:delText xml:space="preserve">of potted </w:delText>
        </w:r>
        <w:r w:rsidRPr="00DD482E" w:rsidDel="00E216B3">
          <w:rPr>
            <w:i/>
          </w:rPr>
          <w:delText>Persea americana</w:delText>
        </w:r>
        <w:r w:rsidDel="00E216B3">
          <w:delText xml:space="preserve"> seedlings. They discovered that these plants had a more depleted </w:delText>
        </w:r>
      </w:del>
      <w:ins w:id="219" w:author="Teresa Gimeno" w:date="2019-01-14T11:15:00Z">
        <w:r w:rsidR="00E216B3">
          <w:fldChar w:fldCharType="begin" w:fldLock="1"/>
        </w:r>
        <w:r w:rsidR="00E216B3">
          <w:instrText>ADDIN CSL_CITATION {"citationItems":[{"id":"ITEM-1","itemData":{"DOI":"10.1111/nph.14616","ISSN":"14698137","abstract":"We tested for isotope exchange between bound (immobile) and mobile soil water, and whether there is isotope fractionation during plant water uptake. These are critical assumptions to the formulation of the ‘two water worlds’ hypothesis based on isotope profiles of soil water. In two different soil types, soil-bound water in two sets of 19-l pots, each with a 2-yr-old avocado plant (Persea americana), were identically labeled with tap water. After which, one set received isotopically enriched water whereas the other set received tap water as the mobile phase water. After a dry down period, we analyzed plant stem water as a proxy for soil-bound water as well as total soil water by cryogenic distillation. Seventy-five to 95% of the bound water isotopically exchanged with the mobile water phase. In addition, plants discriminated against 18O and 2H during water uptake, and this discrimination is a function of the soil water loss and soil type. The present experiment shows that the assumptions for the ‘two water worlds’ hypothesis are not supported. We propose a novel explanation for the discrepancy between isotope ratios of the soil water profile and other water compartments in the hydrological cycle.","author":[{"dropping-particle":"","family":"Vargas","given":"Ana I.","non-dropping-particle":"","parse-names":false,"suffix":""},{"dropping-particle":"","family":"Schaffer","given":"Bruce","non-dropping-particle":"","parse-names":false,"suffix":""},{"dropping-particle":"","family":"Yuhong","given":"Li","non-dropping-particle":"","parse-names":false,"suffix":""},{"dropping-particle":"","family":"Sternberg","given":"Leonel da Silveira Lobo","non-dropping-particle":"","parse-names":false,"suffix":""}],"container-title":"New Phytologist","id":"ITEM-1","issue":"2","issued":{"date-parts":[["2017"]]},"page":"582-594","title":"Testing plant use of mobile vs immobile soil water sources using stable isotope experiments","type":"article-journal","volume":"215"},"uris":["http://www.mendeley.com/documents/?uuid=ba776430-c567-4f27-adee-48735a97c507"]}],"mendeley":{"formattedCitation":"(Vargas &lt;i&gt;et al.&lt;/i&gt;, 2017)","manualFormatting":"Vargas et al., (2017)","plainTextFormattedCitation":"(Vargas et al., 2017)","previouslyFormattedCitation":"(Vargas &lt;i&gt;et al.&lt;/i&gt;, 2017)"},"properties":{"noteIndex":0},"schema":"https://github.com/citation-style-language/schema/raw/master/csl-citation.json"}</w:instrText>
        </w:r>
        <w:r w:rsidR="00E216B3">
          <w:fldChar w:fldCharType="separate"/>
        </w:r>
        <w:r w:rsidR="00E216B3" w:rsidRPr="00DD482E">
          <w:rPr>
            <w:noProof/>
          </w:rPr>
          <w:t xml:space="preserve">Vargas </w:t>
        </w:r>
        <w:r w:rsidR="00E216B3" w:rsidRPr="00DD482E">
          <w:rPr>
            <w:i/>
            <w:noProof/>
          </w:rPr>
          <w:t>et al.</w:t>
        </w:r>
        <w:r w:rsidR="00E216B3" w:rsidRPr="00DD482E">
          <w:rPr>
            <w:noProof/>
          </w:rPr>
          <w:t xml:space="preserve">, </w:t>
        </w:r>
        <w:r w:rsidR="00E216B3">
          <w:rPr>
            <w:noProof/>
          </w:rPr>
          <w:t>(</w:t>
        </w:r>
        <w:r w:rsidR="00E216B3" w:rsidRPr="00DD482E">
          <w:rPr>
            <w:noProof/>
          </w:rPr>
          <w:t>2017)</w:t>
        </w:r>
        <w:r w:rsidR="00E216B3">
          <w:fldChar w:fldCharType="end"/>
        </w:r>
        <w:r w:rsidR="00E216B3">
          <w:t xml:space="preserve"> found that </w:t>
        </w:r>
      </w:ins>
      <w:ins w:id="220" w:author="Teresa Gimeno" w:date="2019-01-14T11:13:00Z">
        <w:r w:rsidR="00E216B3">
          <w:t xml:space="preserve">the </w:t>
        </w:r>
      </w:ins>
      <w:r>
        <w:t xml:space="preserve">isotopic composition of xylem water </w:t>
      </w:r>
      <w:ins w:id="221" w:author="Teresa Gimeno" w:date="2019-01-14T11:13:00Z">
        <w:r w:rsidR="00E216B3">
          <w:t xml:space="preserve">was more depleted than the corresponding </w:t>
        </w:r>
      </w:ins>
      <w:del w:id="222" w:author="Teresa Gimeno" w:date="2019-01-14T11:13:00Z">
        <w:r w:rsidDel="00E216B3">
          <w:delText xml:space="preserve">than their respective pot </w:delText>
        </w:r>
      </w:del>
      <w:r>
        <w:t xml:space="preserve">soil water, especially </w:t>
      </w:r>
      <w:del w:id="223" w:author="Teresa Gimeno" w:date="2019-01-14T11:13:00Z">
        <w:r w:rsidDel="00E216B3">
          <w:delText>in hydrogen isotopes</w:delText>
        </w:r>
      </w:del>
      <w:ins w:id="224" w:author="Teresa Gimeno" w:date="2019-01-14T11:13:00Z">
        <w:r w:rsidR="00E216B3">
          <w:t xml:space="preserve">for </w:t>
        </w:r>
      </w:ins>
      <w:ins w:id="225" w:author="Teresa Gimeno" w:date="2019-01-14T11:14:00Z">
        <w:r w:rsidR="00E216B3">
          <w:rPr>
            <w:vertAlign w:val="superscript"/>
          </w:rPr>
          <w:t>2</w:t>
        </w:r>
        <w:r w:rsidR="00E216B3">
          <w:t>H.</w:t>
        </w:r>
      </w:ins>
      <w:del w:id="226" w:author="Teresa Gimeno" w:date="2019-01-14T11:14:00Z">
        <w:r w:rsidDel="00E216B3">
          <w:delText>.</w:delText>
        </w:r>
      </w:del>
      <w:r>
        <w:t xml:space="preserve"> </w:t>
      </w:r>
      <w:del w:id="227" w:author="Teresa Gimeno" w:date="2019-01-14T11:15:00Z">
        <w:r w:rsidDel="00214B1B">
          <w:delText>In addition,</w:delText>
        </w:r>
      </w:del>
      <w:ins w:id="228" w:author="Teresa Gimeno" w:date="2019-01-14T11:15:00Z">
        <w:r w:rsidR="00214B1B">
          <w:t>and</w:t>
        </w:r>
      </w:ins>
      <w:r>
        <w:t xml:space="preserve"> this discrimination varied </w:t>
      </w:r>
      <w:del w:id="229" w:author="Teresa Gimeno" w:date="2019-01-14T11:23:00Z">
        <w:r w:rsidDel="00214B1B">
          <w:delText>as a function of pot</w:delText>
        </w:r>
      </w:del>
      <w:ins w:id="230" w:author="Teresa Gimeno" w:date="2019-01-14T11:23:00Z">
        <w:r w:rsidR="00214B1B">
          <w:t>with</w:t>
        </w:r>
      </w:ins>
      <w:r>
        <w:t xml:space="preserve"> soil water </w:t>
      </w:r>
      <w:del w:id="231" w:author="Teresa Gimeno" w:date="2019-01-14T11:23:00Z">
        <w:r w:rsidDel="00214B1B">
          <w:delText>loss</w:delText>
        </w:r>
      </w:del>
      <w:ins w:id="232" w:author="Teresa Gimeno" w:date="2019-01-14T11:23:00Z">
        <w:r w:rsidR="00214B1B">
          <w:t>content</w:t>
        </w:r>
      </w:ins>
      <w:r>
        <w:t xml:space="preserve"> and </w:t>
      </w:r>
      <w:del w:id="233" w:author="Teresa Gimeno" w:date="2019-01-14T11:23:00Z">
        <w:r w:rsidDel="00214B1B">
          <w:delText>soil</w:delText>
        </w:r>
      </w:del>
      <w:r>
        <w:t xml:space="preserve"> texture. </w:t>
      </w:r>
      <w:del w:id="234" w:author="Teresa Gimeno" w:date="2019-01-14T11:15:00Z">
        <w:r w:rsidDel="00214B1B">
          <w:delText>As a result, t</w:delText>
        </w:r>
      </w:del>
      <w:ins w:id="235" w:author="Teresa Gimeno" w:date="2019-01-14T11:15:00Z">
        <w:r w:rsidR="00214B1B">
          <w:t>T</w:t>
        </w:r>
      </w:ins>
      <w:r>
        <w:t xml:space="preserve">he results of </w:t>
      </w:r>
      <w:r>
        <w:fldChar w:fldCharType="begin" w:fldLock="1"/>
      </w:r>
      <w:r>
        <w:instrText>ADDIN CSL_CITATION {"citationItems":[{"id":"ITEM-1","itemData":{"DOI":"10.1111/nph.14616","ISSN":"14698137","abstract":"We tested for isotope exchange between bound (immobile) and mobile soil water, and whether there is isotope fractionation during plant water uptake. These are critical assumptions to the formulation of the ‘two water worlds’ hypothesis based on isotope profiles of soil water. In two different soil types, soil-bound water in two sets of 19-l pots, each with a 2-yr-old avocado plant (Persea americana), were identically labeled with tap water. After which, one set received isotopically enriched water whereas the other set received tap water as the mobile phase water. After a dry down period, we analyzed plant stem water as a proxy for soil-bound water as well as total soil water by cryogenic distillation. Seventy-five to 95% of the bound water isotopically exchanged with the mobile water phase. In addition, plants discriminated against 18O and 2H during water uptake, and this discrimination is a function of the soil water loss and soil type. The present experiment shows that the assumptions for the ‘two water worlds’ hypothesis are not supported. We propose a novel explanation for the discrepancy between isotope ratios of the soil water profile and other water compartments in the hydrological cycle.","author":[{"dropping-particle":"","family":"Vargas","given":"Ana I.","non-dropping-particle":"","parse-names":false,"suffix":""},{"dropping-particle":"","family":"Schaffer","given":"Bruce","non-dropping-particle":"","parse-names":false,"suffix":""},{"dropping-particle":"","family":"Yuhong","given":"Li","non-dropping-particle":"","parse-names":false,"suffix":""},{"dropping-particle":"","family":"Sternberg","given":"Leonel da Silveira Lobo","non-dropping-particle":"","parse-names":false,"suffix":""}],"container-title":"New Phytologist","id":"ITEM-1","issue":"2","issued":{"date-parts":[["2017"]]},"page":"582-594","title":"Testing plant use of mobile vs immobile soil water sources using stable isotope experiments","type":"article-journal","volume":"215"},"uris":["http://www.mendeley.com/documents/?uuid=ba776430-c567-4f27-adee-48735a97c507"]}],"mendeley":{"formattedCitation":"(Vargas &lt;i&gt;et al.&lt;/i&gt;, 2017)","manualFormatting":"Vargas et al., (2017)","plainTextFormattedCitation":"(Vargas et al., 2017)","previouslyFormattedCitation":"(Vargas &lt;i&gt;et al.&lt;/i&gt;, 2017)"},"properties":{"noteIndex":0},"schema":"https://github.com/citation-style-language/schema/raw/master/csl-citation.json"}</w:instrText>
      </w:r>
      <w:r>
        <w:fldChar w:fldCharType="separate"/>
      </w:r>
      <w:r w:rsidRPr="00DD482E">
        <w:rPr>
          <w:noProof/>
        </w:rPr>
        <w:t xml:space="preserve">Vargas </w:t>
      </w:r>
      <w:r w:rsidRPr="00DD482E">
        <w:rPr>
          <w:i/>
          <w:noProof/>
        </w:rPr>
        <w:t>et al.</w:t>
      </w:r>
      <w:r w:rsidRPr="00DD482E">
        <w:rPr>
          <w:noProof/>
        </w:rPr>
        <w:t xml:space="preserve">, </w:t>
      </w:r>
      <w:r>
        <w:rPr>
          <w:noProof/>
        </w:rPr>
        <w:t>(</w:t>
      </w:r>
      <w:r w:rsidRPr="00DD482E">
        <w:rPr>
          <w:noProof/>
        </w:rPr>
        <w:t>2017)</w:t>
      </w:r>
      <w:r>
        <w:fldChar w:fldCharType="end"/>
      </w:r>
      <w:r>
        <w:t xml:space="preserve"> point to a fractionation process occurring at the soil-root interface that would be affected by soil water content (and indirectly by soil texture). This is in agreement with </w:t>
      </w:r>
      <w:r>
        <w:fldChar w:fldCharType="begin" w:fldLock="1"/>
      </w:r>
      <w:r>
        <w:instrText>ADDIN CSL_CITATION {"citationItems":[{"id":"ITEM-1","itemData":{"DOI":"10.1007/s11104-006-9177-1","ISBN":"1110400691","ISSN":"0032-079X","PMID":"245299700008","abstract":"Stable isotope measurements are employed extensively in plant–water relations research to investigate physiological and hydro-logical processes from whole plant to ecosystem scales. Stable isotopes of hydrogen and oxygen are routinely measured to identify plant source water. This application relies on the assumption that no fractionation of oxygen and hydrogen isotopes in water occurs during uptake by roots. However, a large fraction of the water taken up through roots in halophytic and xerophytic plants transverses cell membranes in the endo-dermis before entering the root xylem. Passage of water through this symplastic pathway has been hypothesized to cause fractionation leading to a decrease in 2 H of root xylem water relative to that in the surrounding soil medium. We examined 16 woody halophytic and xerophytic plant species in controlled conditions for evi-dence of hydrogen isotope fractionation during uptake at the root–soil interface. Isotopic separa-tion (2 H = 2 H soil water ¡ 2 H xylem water) ranging from 3‰ to 9‰ was observed in 12 species. A sig-niWcant positive correlation between salinity tol-erance and the magnitude of 2 H was observed. Water in whole stem segments, sapwood, and roots had signiWcantly lower 2 H values relative to soil water in Prosopis velutina Woot., the spe-cies expressing the greatest 2 H values among the 16 species examined. Pressurized water Xow through intact root systems of Artemisia tridentata Nutt. and Atriplex canescens (Pursh) Nutt. caused the 2 H values to decrease as Xow rate increased. This relationship was not observed in P. velutina. Destroying the plasma membranes of root cells by excessive heat from boiling did not signiW-cantly alter the relationship between 2 H of expressed water and Xow rate. In light of these results, care should be taken when using the stable isotope method to examine source-water use in halophytic and xerophytic species.","author":[{"dropping-particle":"","family":"Ellsworth","given":"Patrick Z.","non-dropping-particle":"","parse-names":false,"suffix":""},{"dropping-particle":"","family":"Williams","given":"David G.","non-dropping-particle":"","parse-names":false,"suffix":""}],"container-title":"Plant and Soil","id":"ITEM-1","issue":"1-2","issued":{"date-parts":[["2007","1","17"]]},"page":"93-107","title":"Hydrogen isotope fractionation during water uptake by woody xerophytes","type":"article-journal","volume":"291"},"uris":["http://www.mendeley.com/documents/?uuid=e5719512-bec6-469e-8f2e-b668a898f3a9"]}],"mendeley":{"formattedCitation":"(Ellsworth &amp; Williams, 2007)","manualFormatting":"Ellsworth &amp; Williams, (2007)","plainTextFormattedCitation":"(Ellsworth &amp; Williams, 2007)","previouslyFormattedCitation":"(Ellsworth &amp; Williams, 2007)"},"properties":{"noteIndex":0},"schema":"https://github.com/citation-style-language/schema/raw/master/csl-citation.json"}</w:instrText>
      </w:r>
      <w:r>
        <w:fldChar w:fldCharType="separate"/>
      </w:r>
      <w:r w:rsidRPr="00DD482E">
        <w:rPr>
          <w:noProof/>
        </w:rPr>
        <w:t xml:space="preserve">Ellsworth &amp; Williams, </w:t>
      </w:r>
      <w:r>
        <w:rPr>
          <w:noProof/>
        </w:rPr>
        <w:t>(</w:t>
      </w:r>
      <w:r w:rsidRPr="00DD482E">
        <w:rPr>
          <w:noProof/>
        </w:rPr>
        <w:t>2007)</w:t>
      </w:r>
      <w:r>
        <w:fldChar w:fldCharType="end"/>
      </w:r>
      <w:r>
        <w:t xml:space="preserve">, who suggested that </w:t>
      </w:r>
      <w:del w:id="236" w:author="Teresa Gimeno" w:date="2019-01-14T11:16:00Z">
        <w:r w:rsidRPr="00DD482E" w:rsidDel="00214B1B">
          <w:rPr>
            <w:rFonts w:ascii="Symbol" w:hAnsi="Symbol"/>
          </w:rPr>
          <w:delText></w:delText>
        </w:r>
      </w:del>
      <w:r w:rsidRPr="00DD482E">
        <w:rPr>
          <w:vertAlign w:val="superscript"/>
        </w:rPr>
        <w:t>2</w:t>
      </w:r>
      <w:r>
        <w:t xml:space="preserve">H discrimination occurs in the soil-root interface and possibly during water transport through the symplast, due to the lower diffusivity of heavier isotopes through cell membranes </w:t>
      </w:r>
      <w:r>
        <w:fldChar w:fldCharType="begin" w:fldLock="1"/>
      </w:r>
      <w:r>
        <w:instrText>ADDIN CSL_CITATION {"citationItems":[{"id":"ITEM-1","itemData":{"author":[{"dropping-particle":"","family":"Karan","given":"Daniel M","non-dropping-particle":"","parse-names":false,"suffix":""},{"dropping-particle":"","family":"Macey","given":"Robert I","non-dropping-particle":"","parse-names":false,"suffix":""}],"container-title":"Journal of Cellular Physiology","id":"ITEM-1","issued":{"date-parts":[["1980"]]},"page":"209-214","title":"The Permeability of the Human Red Cell to Deuterium Oxide (Heavy Water)","type":"article-journal","volume":"104"},"uris":["http://www.mendeley.com/documents/?uuid=2c47c017-cede-4f0c-8695-460fced88f8f"]}],"mendeley":{"formattedCitation":"(Karan &amp; Macey, 1980)","plainTextFormattedCitation":"(Karan &amp; Macey, 1980)","previouslyFormattedCitation":"(Karan &amp; Macey, 1980)"},"properties":{"noteIndex":0},"schema":"https://github.com/citation-style-language/schema/raw/master/csl-citation.json"}</w:instrText>
      </w:r>
      <w:r>
        <w:fldChar w:fldCharType="separate"/>
      </w:r>
      <w:r w:rsidRPr="00DD482E">
        <w:rPr>
          <w:noProof/>
        </w:rPr>
        <w:t>(Karan &amp; Macey, 1980)</w:t>
      </w:r>
      <w:r>
        <w:fldChar w:fldCharType="end"/>
      </w:r>
      <w:r>
        <w:t xml:space="preserve">. In contrast, </w:t>
      </w:r>
      <w:r>
        <w:fldChar w:fldCharType="begin" w:fldLock="1"/>
      </w:r>
      <w:r>
        <w:instrText>ADDIN CSL_CITATION {"citationItems":[{"id":"ITEM-1","itemData":{"DOI":"10.1111/pce.12753","ISSN":"13653040","PMID":"27061571","abstract":"Deuterium depletions between stem water and source water have been observed in coastal halophyte plants and in multiple species under greenhouse conditions. However, the location(s) of the isotope fractionation is not clear yet and it is uncertain whether deuterium fractionation appears in other natural environments. In this study, through two extensive field campaigns utilizing a common dryland riparian tree species Populus euphratica Oliv., we showed that no significant δ18O differences were found between water source and various plant components, in accord with previous studies. We also found that no deuterium fractionation occurred during P. euphratica water uptake by comparing the deuterium composition (δD) of groundwater and xylem sap. However, remarkable δD differences (up to 26.4‰) between xylem sap and twig water, root water and core water provided direct evidence that deuterium fractionation occurred between xylem sap and root or stem tissue water. This study indicates that deuterium fractionation could be a common phenomenon in drylands, which has important implications in plant water source identification, palaeoclimate reconstruction based on wood cellulose and evapotranspiration partitioning using δD of stem water.","author":[{"dropping-particle":"","family":"Zhao","given":"Liangju","non-dropping-particle":"","parse-names":false,"suffix":""},{"dropping-particle":"","family":"Wang","given":"Lixin","non-dropping-particle":"","parse-names":false,"suffix":""},{"dropping-particle":"","family":"Cernusak","given":"Lucas A.","non-dropping-particle":"","parse-names":false,"suffix":""},{"dropping-particle":"","family":"Liu","given":"Xiaohong","non-dropping-particle":"","parse-names":false,"suffix":""},{"dropping-particle":"","family":"Xiao","given":"Honglang","non-dropping-particle":"","parse-names":false,"suffix":""},{"dropping-particle":"","family":"Zhou","given":"Maoxian","non-dropping-particle":"","parse-names":false,"suffix":""},{"dropping-particle":"","family":"Zhang","given":"Shiqiang","non-dropping-particle":"","parse-names":false,"suffix":""}],"container-title":"Plant Cell and Environment","id":"ITEM-1","issue":"8","issued":{"date-parts":[["2016"]]},"page":"1848-1857","title":"Significant Difference in Hydrogen Isotope Composition Between Xylem and Tissue Water in Populus Euphratica","type":"article-journal","volume":"39"},"uris":["http://www.mendeley.com/documents/?uuid=fc8f0db7-7da9-4a1d-9509-8ecf9bd950b8"]}],"mendeley":{"formattedCitation":"(Zhao &lt;i&gt;et al.&lt;/i&gt;, 2016)","manualFormatting":"Zhao et al., (2016)","plainTextFormattedCitation":"(Zhao et al., 2016)","previouslyFormattedCitation":"(Zhao &lt;i&gt;et al.&lt;/i&gt;, 2016)"},"properties":{"noteIndex":0},"schema":"https://github.com/citation-style-language/schema/raw/master/csl-citation.json"}</w:instrText>
      </w:r>
      <w:r>
        <w:fldChar w:fldCharType="separate"/>
      </w:r>
      <w:r w:rsidRPr="00DD482E">
        <w:rPr>
          <w:noProof/>
        </w:rPr>
        <w:t xml:space="preserve">Zhao </w:t>
      </w:r>
      <w:r w:rsidRPr="00DD482E">
        <w:rPr>
          <w:i/>
          <w:noProof/>
        </w:rPr>
        <w:t>et al.</w:t>
      </w:r>
      <w:r w:rsidRPr="00DD482E">
        <w:rPr>
          <w:noProof/>
        </w:rPr>
        <w:t xml:space="preserve">, </w:t>
      </w:r>
      <w:r>
        <w:rPr>
          <w:noProof/>
        </w:rPr>
        <w:t>(</w:t>
      </w:r>
      <w:r w:rsidRPr="00DD482E">
        <w:rPr>
          <w:noProof/>
        </w:rPr>
        <w:t>2016)</w:t>
      </w:r>
      <w:r>
        <w:fldChar w:fldCharType="end"/>
      </w:r>
      <w:r>
        <w:t xml:space="preserve"> also found that stem water was depleted in </w:t>
      </w:r>
      <w:del w:id="237" w:author="Teresa Gimeno" w:date="2019-01-14T11:17:00Z">
        <w:r w:rsidRPr="00DD482E" w:rsidDel="00214B1B">
          <w:rPr>
            <w:rFonts w:ascii="Symbol" w:hAnsi="Symbol"/>
          </w:rPr>
          <w:delText></w:delText>
        </w:r>
      </w:del>
      <w:r w:rsidRPr="00DD482E">
        <w:rPr>
          <w:vertAlign w:val="superscript"/>
        </w:rPr>
        <w:t>2</w:t>
      </w:r>
      <w:r>
        <w:t xml:space="preserve">H </w:t>
      </w:r>
      <w:del w:id="238" w:author="Teresa Gimeno" w:date="2019-01-14T11:17:00Z">
        <w:r w:rsidDel="00214B1B">
          <w:delText>than</w:delText>
        </w:r>
      </w:del>
      <w:ins w:id="239" w:author="Teresa Gimeno" w:date="2019-01-14T11:17:00Z">
        <w:r w:rsidR="00214B1B">
          <w:t>with respect to</w:t>
        </w:r>
      </w:ins>
      <w:r>
        <w:t xml:space="preserve"> the most likely source, but they attributed </w:t>
      </w:r>
      <w:ins w:id="240" w:author="Teresa Gimeno" w:date="2019-01-14T11:18:00Z">
        <w:r w:rsidR="00214B1B">
          <w:t>this observation</w:t>
        </w:r>
      </w:ins>
      <w:del w:id="241" w:author="Teresa Gimeno" w:date="2019-01-14T11:17:00Z">
        <w:r w:rsidDel="00214B1B">
          <w:delText>it</w:delText>
        </w:r>
      </w:del>
      <w:r>
        <w:t xml:space="preserve"> to discrimination during water transport and redistribution</w:t>
      </w:r>
      <w:del w:id="242" w:author="Teresa Gimeno" w:date="2019-01-14T11:18:00Z">
        <w:r w:rsidDel="00214B1B">
          <w:delText xml:space="preserve"> within plant</w:delText>
        </w:r>
      </w:del>
      <w:r>
        <w:t>.</w:t>
      </w:r>
      <w:ins w:id="243" w:author="Teresa Gimeno" w:date="2019-01-14T11:30:00Z">
        <w:r w:rsidR="006F4983">
          <w:t xml:space="preserve"> Still, it remains to be addressed whether plant physiol</w:t>
        </w:r>
      </w:ins>
      <w:ins w:id="244" w:author="Teresa Gimeno" w:date="2019-01-14T11:32:00Z">
        <w:r w:rsidR="006F4983">
          <w:t>o</w:t>
        </w:r>
      </w:ins>
      <w:ins w:id="245" w:author="Teresa Gimeno" w:date="2019-01-14T11:30:00Z">
        <w:r w:rsidR="006F4983">
          <w:t>gical processes underlie observed isotopic offsets.</w:t>
        </w:r>
      </w:ins>
      <w:r>
        <w:t xml:space="preserve"> </w:t>
      </w:r>
      <w:del w:id="246" w:author="Teresa Gimeno" w:date="2019-01-14T11:18:00Z">
        <w:r w:rsidDel="00214B1B">
          <w:delText xml:space="preserve">They differentiated between ‘tissue’ and ‘xylem sap’ water. The former was obtained using cryogenic extraction whereas the latter by passively collecting water with a syringe (due to positive pressure in the xylem). </w:delText>
        </w:r>
      </w:del>
      <w:commentRangeStart w:id="247"/>
      <w:del w:id="248" w:author="Teresa Gimeno" w:date="2019-01-14T11:19:00Z">
        <w:r w:rsidDel="00214B1B">
          <w:delText>In order to account for potential fractionation processes in plant water source studies, it is urgent to identify the mechanism causing it and the potential soil properties and plant physiological processes that are involved in it.</w:delText>
        </w:r>
      </w:del>
      <w:commentRangeEnd w:id="247"/>
      <w:r w:rsidR="00214B1B">
        <w:rPr>
          <w:rStyle w:val="Marquedecommentaire"/>
        </w:rPr>
        <w:commentReference w:id="247"/>
      </w:r>
    </w:p>
    <w:p w14:paraId="16D420E3" w14:textId="169B02CA" w:rsidR="00DD482E" w:rsidRDefault="00DD482E" w:rsidP="00DD482E">
      <w:pPr>
        <w:spacing w:line="360" w:lineRule="auto"/>
        <w:jc w:val="both"/>
      </w:pPr>
      <w:r>
        <w:tab/>
      </w:r>
      <w:commentRangeStart w:id="249"/>
      <w:del w:id="250" w:author="Teresa Gimeno" w:date="2019-01-14T15:03:00Z">
        <w:r w:rsidDel="00A60619">
          <w:delText>In this study</w:delText>
        </w:r>
      </w:del>
      <w:ins w:id="251" w:author="Teresa Gimeno" w:date="2019-01-14T15:03:00Z">
        <w:r w:rsidR="00A60619">
          <w:t>Here</w:t>
        </w:r>
      </w:ins>
      <w:r>
        <w:t xml:space="preserve">, we conducted a glasshouse experiment with potted </w:t>
      </w:r>
      <w:r>
        <w:rPr>
          <w:i/>
        </w:rPr>
        <w:t>Fagus sylvatica</w:t>
      </w:r>
      <w:r>
        <w:t xml:space="preserve"> </w:t>
      </w:r>
      <w:ins w:id="252" w:author="Teresa Gimeno" w:date="2019-01-14T11:20:00Z">
        <w:r w:rsidR="00214B1B">
          <w:t xml:space="preserve">L. </w:t>
        </w:r>
      </w:ins>
      <w:r>
        <w:t xml:space="preserve">saplings </w:t>
      </w:r>
      <w:del w:id="253" w:author="Teresa Gimeno" w:date="2019-01-14T11:20:00Z">
        <w:r w:rsidDel="00214B1B">
          <w:delText>with the main objective of</w:delText>
        </w:r>
      </w:del>
      <w:ins w:id="254" w:author="Teresa Gimeno" w:date="2019-01-14T11:20:00Z">
        <w:r w:rsidR="00214B1B">
          <w:t>to</w:t>
        </w:r>
      </w:ins>
      <w:r>
        <w:t xml:space="preserve"> quantify</w:t>
      </w:r>
      <w:del w:id="255" w:author="Teresa Gimeno" w:date="2019-01-14T11:20:00Z">
        <w:r w:rsidDel="00214B1B">
          <w:delText>ing</w:delText>
        </w:r>
      </w:del>
      <w:r>
        <w:t xml:space="preserve"> potential isotopic offsets between plant and source water and </w:t>
      </w:r>
      <w:ins w:id="256" w:author="Teresa Gimeno" w:date="2019-01-14T11:20:00Z">
        <w:r w:rsidR="00214B1B">
          <w:t xml:space="preserve">to </w:t>
        </w:r>
      </w:ins>
      <w:r>
        <w:t xml:space="preserve">elucidate </w:t>
      </w:r>
      <w:ins w:id="257" w:author="Teresa Gimeno" w:date="2019-01-14T11:20:00Z">
        <w:r w:rsidR="00214B1B">
          <w:t xml:space="preserve">how these vary </w:t>
        </w:r>
      </w:ins>
      <w:del w:id="258" w:author="Teresa Gimeno" w:date="2019-01-14T11:21:00Z">
        <w:r w:rsidDel="00214B1B">
          <w:delText>which</w:delText>
        </w:r>
      </w:del>
      <w:r>
        <w:t xml:space="preserve"> </w:t>
      </w:r>
      <w:ins w:id="259" w:author="Teresa Gimeno" w:date="2019-01-14T15:03:00Z">
        <w:r w:rsidR="00A60619">
          <w:t>wi</w:t>
        </w:r>
      </w:ins>
      <w:ins w:id="260" w:author="Teresa Gimeno" w:date="2019-01-14T15:04:00Z">
        <w:r w:rsidR="00A60619">
          <w:t xml:space="preserve">th water availability, </w:t>
        </w:r>
      </w:ins>
      <w:r>
        <w:t xml:space="preserve">soil properties and plant physiological </w:t>
      </w:r>
      <w:ins w:id="261" w:author="Teresa Gimeno" w:date="2019-01-14T15:04:00Z">
        <w:r w:rsidR="00A60619">
          <w:lastRenderedPageBreak/>
          <w:t>performance</w:t>
        </w:r>
      </w:ins>
      <w:del w:id="262" w:author="Teresa Gimeno" w:date="2019-01-14T15:04:00Z">
        <w:r w:rsidDel="00A60619">
          <w:delText>variables affecting them</w:delText>
        </w:r>
      </w:del>
      <w:r>
        <w:t>.</w:t>
      </w:r>
      <w:commentRangeEnd w:id="249"/>
      <w:r w:rsidR="00214B1B">
        <w:rPr>
          <w:rStyle w:val="Marquedecommentaire"/>
        </w:rPr>
        <w:commentReference w:id="249"/>
      </w:r>
      <w:r>
        <w:t xml:space="preserve"> </w:t>
      </w:r>
      <w:del w:id="263" w:author="Teresa Gimeno" w:date="2019-01-14T11:33:00Z">
        <w:r w:rsidDel="006F4983">
          <w:delText xml:space="preserve">Based on the results of previous research, we </w:delText>
        </w:r>
      </w:del>
      <w:moveToRangeStart w:id="264" w:author="Teresa Gimeno" w:date="2019-01-14T11:35:00Z" w:name="move535229084"/>
      <w:moveTo w:id="265" w:author="Teresa Gimeno" w:date="2019-01-14T11:35:00Z">
        <w:del w:id="266" w:author="Teresa Gimeno" w:date="2019-01-14T11:35:00Z">
          <w:r w:rsidR="006F4983" w:rsidDel="006F4983">
            <w:delText>The</w:delText>
          </w:r>
        </w:del>
      </w:moveTo>
      <w:ins w:id="267" w:author="Teresa Gimeno" w:date="2019-01-14T11:36:00Z">
        <w:r w:rsidR="006F4983">
          <w:t>Our</w:t>
        </w:r>
      </w:ins>
      <w:moveTo w:id="268" w:author="Teresa Gimeno" w:date="2019-01-14T11:35:00Z">
        <w:r w:rsidR="006F4983">
          <w:t xml:space="preserve"> experimental design </w:t>
        </w:r>
        <w:del w:id="269" w:author="Teresa Gimeno" w:date="2019-01-14T11:36:00Z">
          <w:r w:rsidR="006F4983" w:rsidDel="006F4983">
            <w:delText>of the study presented here</w:delText>
          </w:r>
        </w:del>
        <w:r w:rsidR="006F4983">
          <w:t xml:space="preserve"> builds up on the hypothesis formulated by previous studies </w:t>
        </w:r>
        <w:r w:rsidR="006F4983">
          <w:fldChar w:fldCharType="begin" w:fldLock="1"/>
        </w:r>
        <w:r w:rsidR="006F4983">
          <w:instrText>ADDIN CSL_CITATION {"citationItems":[{"id":"ITEM-1","itemData":{"DOI":"10.1111/nph.14616","ISSN":"14698137","abstract":"We tested for isotope exchange between bound (immobile) and mobile soil water, and whether there is isotope fractionation during plant water uptake. These are critical assumptions to the formulation of the ‘two water worlds’ hypothesis based on isotope profiles of soil water. In two different soil types, soil-bound water in two sets of 19-l pots, each with a 2-yr-old avocado plant (Persea americana), were identically labeled with tap water. After which, one set received isotopically enriched water whereas the other set received tap water as the mobile phase water. After a dry down period, we analyzed plant stem water as a proxy for soil-bound water as well as total soil water by cryogenic distillation. Seventy-five to 95% of the bound water isotopically exchanged with the mobile water phase. In addition, plants discriminated against 18O and 2H during water uptake, and this discrimination is a function of the soil water loss and soil type. The present experiment shows that the assumptions for the ‘two water worlds’ hypothesis are not supported. We propose a novel explanation for the discrepancy between isotope ratios of the soil water profile and other water compartments in the hydrological cycle.","author":[{"dropping-particle":"","family":"Vargas","given":"Ana I.","non-dropping-particle":"","parse-names":false,"suffix":""},{"dropping-particle":"","family":"Schaffer","given":"Bruce","non-dropping-particle":"","parse-names":false,"suffix":""},{"dropping-particle":"","family":"Yuhong","given":"Li","non-dropping-particle":"","parse-names":false,"suffix":""},{"dropping-particle":"","family":"Sternberg","given":"Leonel da Silveira Lobo","non-dropping-particle":"","parse-names":false,"suffix":""}],"container-title":"New Phytologist","id":"ITEM-1","issue":"2","issued":{"date-parts":[["2017"]]},"page":"582-594","title":"Testing plant use of mobile vs immobile soil water sources using stable isotope experiments","type":"article-journal","volume":"215"},"uris":["http://www.mendeley.com/documents/?uuid=ba776430-c567-4f27-adee-48735a97c507"]},{"id":"ITEM-2","itemData":{"DOI":"10.1111/pce.12753","ISSN":"13653040","PMID":"27061571","abstract":"Deuterium depletions between stem water and source water have been observed in coastal halophyte plants and in multiple species under greenhouse conditions. However, the location(s) of the isotope fractionation is not clear yet and it is uncertain whether deuterium fractionation appears in other natural environments. In this study, through two extensive field campaigns utilizing a common dryland riparian tree species Populus euphratica Oliv., we showed that no significant δ18O differences were found between water source and various plant components, in accord with previous studies. We also found that no deuterium fractionation occurred during P. euphratica water uptake by comparing the deuterium composition (δD) of groundwater and xylem sap. However, remarkable δD differences (up to 26.4‰) between xylem sap and twig water, root water and core water provided direct evidence that deuterium fractionation occurred between xylem sap and root or stem tissue water. This study indicates that deuterium fractionation could be a common phenomenon in drylands, which has important implications in plant water source identification, palaeoclimate reconstruction based on wood cellulose and evapotranspiration partitioning using δD of stem water.","author":[{"dropping-particle":"","family":"Zhao","given":"Liangju","non-dropping-particle":"","parse-names":false,"suffix":""},{"dropping-particle":"","family":"Wang","given":"Lixin","non-dropping-particle":"","parse-names":false,"suffix":""},{"dropping-particle":"","family":"Cernusak","given":"Lucas A.","non-dropping-particle":"","parse-names":false,"suffix":""},{"dropping-particle":"","family":"Liu","given":"Xiaohong","non-dropping-particle":"","parse-names":false,"suffix":""},{"dropping-particle":"","family":"Xiao","given":"Honglang","non-dropping-particle":"","parse-names":false,"suffix":""},{"dropping-particle":"","family":"Zhou","given":"Maoxian","non-dropping-particle":"","parse-names":false,"suffix":""},{"dropping-particle":"","family":"Zhang","given":"Shiqiang","non-dropping-particle":"","parse-names":false,"suffix":""}],"container-title":"Plant Cell and Environment","id":"ITEM-2","issue":"8","issued":{"date-parts":[["2016"]]},"page":"1848-1857","title":"Significant Difference in Hydrogen Isotope Composition Between Xylem and Tissue Water in Populus Euphratica","type":"article-journal","volume":"39"},"uris":["http://www.mendeley.com/documents/?uuid=fc8f0db7-7da9-4a1d-9509-8ecf9bd950b8"]},{"id":"ITEM-3","itemData":{"author":[{"dropping-particle":"","family":"Barbeta","given":"Adrià","non-dropping-particle":"","parse-names":false,"suffix":""},{"dropping-particle":"","family":"Jones","given":"Sam P","non-dropping-particle":"","parse-names":false,"suffix":""},{"dropping-particle":"","family":"Clavé","given":"Laura","non-dropping-particle":"","parse-names":false,"suffix":""},{"dropping-particle":"","family":"Wingate","given":"Lisa","non-dropping-particle":"","parse-names":false,"suffix":""},{"dropping-particle":"","family":"Gimeno","given":"Teresa E","non-dropping-particle":"","parse-names":false,"suffix":""},{"dropping-particle":"","family":"Fréjaville","given":"Bastien","non-dropping-particle":"","parse-names":false,"suffix":""},{"dropping-particle":"","family":"Wohl","given":"Steve","non-dropping-particle":"","parse-names":false,"suffix":""},{"dropping-particle":"","family":"Ogée","given":"Jérôme","non-dropping-particle":"","parse-names":false,"suffix":""},{"dropping-particle":"","family":"Ispa","given":"U M R","non-dropping-particle":"","parse-names":false,"suffix":""},{"dropping-particle":"","family":"Ornon","given":"Villenave","non-dropping-particle":"","parse-names":false,"suffix":""}],"container-title":"Hydrology and Earth System Sciences Discussions","id":"ITEM-3","issue":"August","issued":{"date-parts":[["2018"]]},"page":"1-29","title":"Hydrogen isotope fractionation affects the identification and quantification of tree water sources in a riparian forest","type":"article-journal"},"uris":["http://www.mendeley.com/documents/?uuid=84700d0d-450b-4a50-85ea-6bea6f533a23"]},{"id":"ITEM-4","itemData":{"DOI":"10.1093/treephys/tpw115","ISSN":"17584469","abstract":"In ecohydrology, it is generally assumed that xylem water reflects the water source used by plants. Several studies have reported isotopic enrichment within woody tissues, particularly during dormancy periods or after long periods of inactivity. However, little is known about the short‐term dynamics of this process. Here we assessed the magnitude and dynamics of xylem isotopic enrichment in suberized twigs of pines and oaks. We performed a series of laboratory experiments, in which we monitored hourly changes in water content and isotopic composition under two contrasting scenarios of sap flow restriction. Firstly, we simulated the effect of extreme hydraulic failure by excising twigs to restrict sap flow, while sealing the wounds to ensure that water loss took place only through the leaves or bark, as would be the case of evaporation in attached stems. Secondly, we studied the effect of reduced leaf transpiration by darkening with aluminium foil all the leaves of healthy, well‐watered saplings growing in pot conditions. We found evidence of fast evaporative enrichment in metabolically‐active stems, as a consequence of a temporal decline in sap flow rates, and not necessarily linked to a traceable decline in stem water content. The excision experiments showed significant isotopic changes (ca. +1 ‰ in oxygen) appearing in less than one hour. Similarly, the pot experiment showed a progressive increase in isotope composition (up to +8‰ in oxygen in three days‐cycle) when the leaves were covered, and a rapid recovery to initial values when sap flow rates were re‐established (Fig. 4). We conclude that evaporative enrichment of xylem water in stems is a highly dynamic process that may cause significant effects even during short periods of restricted water flow. This has important implications for the study of plant water uptake, as well as for ecosystem‐ and global‐scale hydrological models.","author":[{"dropping-particle":"","family":"Martín-Gómez","given":"Paula","non-dropping-particle":"","parse-names":false,"suffix":""},{"dropping-particle":"","family":"Serrano","given":"Luis","non-dropping-particle":"","parse-names":false,"suffix":""},{"dropping-particle":"","family":"Ferrio","given":"Juan Pedro","non-dropping-particle":"","parse-names":false,"suffix":""}],"container-title":"Tree Physiology","id":"ITEM-4","issue":"4","issued":{"date-parts":[["2017"]]},"page":"511-522","title":"Short-term dynamics of evaporative enrichment of xylem water in woody stems: Implications for ecohydrology","type":"article-journal","volume":"37"},"uris":["http://www.mendeley.com/documents/?uuid=184dc486-987e-4088-89a9-6c62a95270c0"]}],"mendeley":{"formattedCitation":"(Zhao &lt;i&gt;et al.&lt;/i&gt;, 2016; Martín-Gómez &lt;i&gt;et al.&lt;/i&gt;, 2017; Vargas &lt;i&gt;et al.&lt;/i&gt;, 2017; Barbeta &lt;i&gt;et al.&lt;/i&gt;, 2018)","plainTextFormattedCitation":"(Zhao et al., 2016; Martín-Gómez et al., 2017; Vargas et al., 2017; Barbeta et al., 2018)"},"properties":{"noteIndex":0},"schema":"https://github.com/citation-style-language/schema/raw/master/csl-citation.json"}</w:instrText>
        </w:r>
        <w:r w:rsidR="006F4983">
          <w:fldChar w:fldCharType="separate"/>
        </w:r>
        <w:r w:rsidR="006F4983" w:rsidRPr="0035250A">
          <w:rPr>
            <w:noProof/>
          </w:rPr>
          <w:t xml:space="preserve">(Zhao </w:t>
        </w:r>
        <w:r w:rsidR="006F4983" w:rsidRPr="0035250A">
          <w:rPr>
            <w:i/>
            <w:noProof/>
          </w:rPr>
          <w:t>et al.</w:t>
        </w:r>
        <w:r w:rsidR="006F4983" w:rsidRPr="0035250A">
          <w:rPr>
            <w:noProof/>
          </w:rPr>
          <w:t xml:space="preserve">, 2016; Martín-Gómez </w:t>
        </w:r>
        <w:r w:rsidR="006F4983" w:rsidRPr="0035250A">
          <w:rPr>
            <w:i/>
            <w:noProof/>
          </w:rPr>
          <w:t>et al.</w:t>
        </w:r>
        <w:r w:rsidR="006F4983" w:rsidRPr="0035250A">
          <w:rPr>
            <w:noProof/>
          </w:rPr>
          <w:t xml:space="preserve">, 2017; Vargas </w:t>
        </w:r>
        <w:r w:rsidR="006F4983" w:rsidRPr="0035250A">
          <w:rPr>
            <w:i/>
            <w:noProof/>
          </w:rPr>
          <w:t>et al.</w:t>
        </w:r>
        <w:r w:rsidR="006F4983" w:rsidRPr="0035250A">
          <w:rPr>
            <w:noProof/>
          </w:rPr>
          <w:t xml:space="preserve">, 2017; Barbeta </w:t>
        </w:r>
        <w:r w:rsidR="006F4983" w:rsidRPr="0035250A">
          <w:rPr>
            <w:i/>
            <w:noProof/>
          </w:rPr>
          <w:t>et al.</w:t>
        </w:r>
        <w:r w:rsidR="006F4983" w:rsidRPr="0035250A">
          <w:rPr>
            <w:noProof/>
          </w:rPr>
          <w:t>, 2018)</w:t>
        </w:r>
        <w:r w:rsidR="006F4983">
          <w:fldChar w:fldCharType="end"/>
        </w:r>
        <w:r w:rsidR="006F4983">
          <w:t xml:space="preserve"> and more importantly, expands the range of </w:t>
        </w:r>
        <w:del w:id="270" w:author="Teresa Gimeno" w:date="2019-01-14T11:36:00Z">
          <w:r w:rsidR="006F4983" w:rsidDel="006F4983">
            <w:delText>conditions</w:delText>
          </w:r>
        </w:del>
      </w:moveTo>
      <w:ins w:id="271" w:author="Teresa Gimeno" w:date="2019-01-14T11:36:00Z">
        <w:r w:rsidR="006F4983">
          <w:t>soil water availabilities</w:t>
        </w:r>
      </w:ins>
      <w:moveTo w:id="272" w:author="Teresa Gimeno" w:date="2019-01-14T11:35:00Z">
        <w:r w:rsidR="006F4983">
          <w:t xml:space="preserve"> tested to date.</w:t>
        </w:r>
      </w:moveTo>
      <w:moveToRangeEnd w:id="264"/>
      <w:ins w:id="273" w:author="Teresa Gimeno" w:date="2019-01-14T11:36:00Z">
        <w:r w:rsidR="006F4983">
          <w:t xml:space="preserve"> </w:t>
        </w:r>
      </w:ins>
      <w:ins w:id="274" w:author="Teresa Gimeno" w:date="2019-01-14T11:33:00Z">
        <w:r w:rsidR="006F4983">
          <w:t>S</w:t>
        </w:r>
      </w:ins>
      <w:del w:id="275" w:author="Teresa Gimeno" w:date="2019-01-14T11:33:00Z">
        <w:r w:rsidDel="006F4983">
          <w:delText>s</w:delText>
        </w:r>
      </w:del>
      <w:r>
        <w:t>pecifically</w:t>
      </w:r>
      <w:ins w:id="276" w:author="Teresa Gimeno" w:date="2019-01-14T11:33:00Z">
        <w:r w:rsidR="006F4983">
          <w:t>, we</w:t>
        </w:r>
      </w:ins>
      <w:r>
        <w:t xml:space="preserve"> addressed the following research questions (i) is the isotopic offset observed in the field between </w:t>
      </w:r>
      <w:r>
        <w:rPr>
          <w:i/>
        </w:rPr>
        <w:t>F. sylvatica</w:t>
      </w:r>
      <w:r>
        <w:t xml:space="preserve"> and its sources </w:t>
      </w:r>
      <w:r>
        <w:fldChar w:fldCharType="begin" w:fldLock="1"/>
      </w:r>
      <w:r>
        <w:instrText>ADDIN CSL_CITATION {"citationItems":[{"id":"ITEM-1","itemData":{"author":[{"dropping-particle":"","family":"Barbeta","given":"Adrià","non-dropping-particle":"","parse-names":false,"suffix":""},{"dropping-particle":"","family":"Jones","given":"Sam P","non-dropping-particle":"","parse-names":false,"suffix":""},{"dropping-particle":"","family":"Clavé","given":"Laura","non-dropping-particle":"","parse-names":false,"suffix":""},{"dropping-particle":"","family":"Wingate","given":"Lisa","non-dropping-particle":"","parse-names":false,"suffix":""},{"dropping-particle":"","family":"Gimeno","given":"Teresa E","non-dropping-particle":"","parse-names":false,"suffix":""},{"dropping-particle":"","family":"Fréjaville","given":"Bastien","non-dropping-particle":"","parse-names":false,"suffix":""},{"dropping-particle":"","family":"Wohl","given":"Steve","non-dropping-particle":"","parse-names":false,"suffix":""},{"dropping-particle":"","family":"Ogée","given":"Jérôme","non-dropping-particle":"","parse-names":false,"suffix":""},{"dropping-particle":"","family":"Ispa","given":"U M R","non-dropping-particle":"","parse-names":false,"suffix":""},{"dropping-particle":"","family":"Ornon","given":"Villenave","non-dropping-particle":"","parse-names":false,"suffix":""}],"container-title":"Hydrology and Earth System Sciences Discussions","id":"ITEM-1","issue":"August","issued":{"date-parts":[["2018"]]},"page":"1-29","title":"Hydrogen isotope fractionation affects the identification and quantification of tree water sources in a riparian forest","type":"article-journal"},"uris":["http://www.mendeley.com/documents/?uuid=84700d0d-450b-4a50-85ea-6bea6f533a23"]}],"mendeley":{"formattedCitation":"(Barbeta &lt;i&gt;et al.&lt;/i&gt;, 2018)","plainTextFormattedCitation":"(Barbeta et al., 2018)","previouslyFormattedCitation":"(Barbeta &lt;i&gt;et al.&lt;/i&gt;, 2018)"},"properties":{"noteIndex":0},"schema":"https://github.com/citation-style-language/schema/raw/master/csl-citation.json"}</w:instrText>
      </w:r>
      <w:r>
        <w:fldChar w:fldCharType="separate"/>
      </w:r>
      <w:r w:rsidRPr="00DD482E">
        <w:rPr>
          <w:noProof/>
        </w:rPr>
        <w:t xml:space="preserve">(Barbeta </w:t>
      </w:r>
      <w:r w:rsidRPr="00DD482E">
        <w:rPr>
          <w:i/>
          <w:noProof/>
        </w:rPr>
        <w:t>et al.</w:t>
      </w:r>
      <w:r w:rsidRPr="00DD482E">
        <w:rPr>
          <w:noProof/>
        </w:rPr>
        <w:t>, 2018)</w:t>
      </w:r>
      <w:r>
        <w:fldChar w:fldCharType="end"/>
      </w:r>
      <w:r>
        <w:t xml:space="preserve"> </w:t>
      </w:r>
      <w:commentRangeStart w:id="277"/>
      <w:r>
        <w:t>reproducible under controlled conditions</w:t>
      </w:r>
      <w:commentRangeEnd w:id="277"/>
      <w:r w:rsidR="00A60619">
        <w:rPr>
          <w:rStyle w:val="Marquedecommentaire"/>
        </w:rPr>
        <w:commentReference w:id="277"/>
      </w:r>
      <w:r>
        <w:t xml:space="preserve">? </w:t>
      </w:r>
      <w:commentRangeStart w:id="278"/>
      <w:del w:id="279" w:author="Teresa Gimeno" w:date="2019-01-14T11:34:00Z">
        <w:r w:rsidDel="006F4983">
          <w:delText xml:space="preserve">(ii) is there fractionation in both hydrogen and oxygen isotopes during root water uptake </w:delText>
        </w:r>
      </w:del>
      <w:r>
        <w:t xml:space="preserve">and </w:t>
      </w:r>
      <w:commentRangeEnd w:id="278"/>
      <w:r w:rsidR="006F4983">
        <w:rPr>
          <w:rStyle w:val="Marquedecommentaire"/>
        </w:rPr>
        <w:commentReference w:id="278"/>
      </w:r>
      <w:r>
        <w:t>(i</w:t>
      </w:r>
      <w:del w:id="280" w:author="Teresa Gimeno" w:date="2019-01-14T11:34:00Z">
        <w:r w:rsidDel="006F4983">
          <w:delText>i</w:delText>
        </w:r>
      </w:del>
      <w:r>
        <w:t xml:space="preserve">i) what is the role of soil texture, water content and plant physiology in determining </w:t>
      </w:r>
      <w:del w:id="281" w:author="Teresa Gimeno" w:date="2019-01-14T11:35:00Z">
        <w:r w:rsidDel="006F4983">
          <w:delText>t</w:delText>
        </w:r>
      </w:del>
      <w:del w:id="282" w:author="Teresa Gimeno" w:date="2019-01-14T11:34:00Z">
        <w:r w:rsidR="0035250A" w:rsidDel="006F4983">
          <w:delText>his</w:delText>
        </w:r>
      </w:del>
      <w:r w:rsidR="0035250A">
        <w:t xml:space="preserve"> potential isotopic offset</w:t>
      </w:r>
      <w:ins w:id="283" w:author="Teresa Gimeno" w:date="2019-01-14T11:35:00Z">
        <w:r w:rsidR="006F4983">
          <w:t>s</w:t>
        </w:r>
      </w:ins>
      <w:r w:rsidR="0035250A">
        <w:t>?</w:t>
      </w:r>
      <w:del w:id="284" w:author="Teresa Gimeno" w:date="2019-01-14T15:06:00Z">
        <w:r w:rsidDel="00A60619">
          <w:delText xml:space="preserve"> With this aim, a controlled experiment with potted plants offers the advantage that there is no possible missing water source (only pot soil water)</w:delText>
        </w:r>
        <w:r w:rsidR="0035250A" w:rsidDel="00A60619">
          <w:delText>.</w:delText>
        </w:r>
      </w:del>
      <w:r w:rsidR="0035250A">
        <w:t xml:space="preserve"> </w:t>
      </w:r>
      <w:r>
        <w:t xml:space="preserve"> </w:t>
      </w:r>
      <w:r w:rsidR="0035250A">
        <w:t>In the field, the</w:t>
      </w:r>
      <w:r>
        <w:t xml:space="preserve"> total </w:t>
      </w:r>
      <w:r w:rsidR="0035250A">
        <w:t xml:space="preserve">extension of the root system may be </w:t>
      </w:r>
      <w:r>
        <w:t>unknown</w:t>
      </w:r>
      <w:r w:rsidR="0035250A">
        <w:t>, and thus, it cannot be ruled out that apparent isotopic offsets are due to missing to sample a water source</w:t>
      </w:r>
      <w:r>
        <w:t xml:space="preserve"> </w:t>
      </w:r>
      <w:r>
        <w:fldChar w:fldCharType="begin" w:fldLock="1"/>
      </w:r>
      <w:r w:rsidR="0035250A">
        <w:instrText>ADDIN CSL_CITATION {"citationItems":[{"id":"ITEM-1","itemData":{"DOI":"10.1002/eco.1771","ISSN":"19360592","abstract":"Bowling, D. R., Schulze, E. S., &amp; Hall, S. J. (2016). Revisiting streamside trees that do not use stream water: can the two water worlds hypothesis and snowpack isotopic effects explain a missing water source?. Ecohydrology 2016; 1-12.","author":[{"dropping-particle":"","family":"Bowling","given":"David R.","non-dropping-particle":"","parse-names":false,"suffix":""},{"dropping-particle":"","family":"Schulze","given":"Emily S.","non-dropping-particle":"","parse-names":false,"suffix":""},{"dropping-particle":"","family":"Hall","given":"Steven J.","non-dropping-particle":"","parse-names":false,"suffix":""}],"container-title":"Ecohydrology","id":"ITEM-1","issue":"1","issued":{"date-parts":[["2017"]]},"page":"1-12","title":"Revisiting streamside trees that do not use stream water: can the two water worlds hypothesis and snowpack isotopic effects explain a missing water source?","type":"article-journal","volume":"10"},"uris":["http://www.mendeley.com/documents/?uuid=6950a032-9787-4d20-a700-725911689604"]}],"mendeley":{"formattedCitation":"(Bowling &lt;i&gt;et al.&lt;/i&gt;, 2017)","plainTextFormattedCitation":"(Bowling et al., 2017)","previouslyFormattedCitation":"(Bowling &lt;i&gt;et al.&lt;/i&gt;, 2017)"},"properties":{"noteIndex":0},"schema":"https://github.com/citation-style-language/schema/raw/master/csl-citation.json"}</w:instrText>
      </w:r>
      <w:r>
        <w:fldChar w:fldCharType="separate"/>
      </w:r>
      <w:r w:rsidRPr="00DD482E">
        <w:rPr>
          <w:noProof/>
        </w:rPr>
        <w:t xml:space="preserve">(Bowling </w:t>
      </w:r>
      <w:r w:rsidRPr="00DD482E">
        <w:rPr>
          <w:i/>
          <w:noProof/>
        </w:rPr>
        <w:t>et al.</w:t>
      </w:r>
      <w:r w:rsidRPr="00DD482E">
        <w:rPr>
          <w:noProof/>
        </w:rPr>
        <w:t>, 2017)</w:t>
      </w:r>
      <w:r>
        <w:fldChar w:fldCharType="end"/>
      </w:r>
      <w:ins w:id="285" w:author="Teresa Gimeno" w:date="2019-01-14T15:06:00Z">
        <w:r w:rsidR="00A60619">
          <w:t>, in contrast in potted plants there is no possible missing water source</w:t>
        </w:r>
      </w:ins>
      <w:r>
        <w:t xml:space="preserve">. In addition, the application of different treatments </w:t>
      </w:r>
      <w:r w:rsidR="0035250A">
        <w:t>allows</w:t>
      </w:r>
      <w:r>
        <w:t xml:space="preserve"> for the identification and quantification of the effects of </w:t>
      </w:r>
      <w:ins w:id="286" w:author="Teresa Gimeno" w:date="2019-01-14T15:07:00Z">
        <w:r w:rsidR="00C800B6">
          <w:t xml:space="preserve">plant physiology and </w:t>
        </w:r>
      </w:ins>
      <w:r>
        <w:t xml:space="preserve">soil </w:t>
      </w:r>
      <w:del w:id="287" w:author="Teresa Gimeno" w:date="2019-01-14T15:07:00Z">
        <w:r w:rsidDel="00C800B6">
          <w:delText xml:space="preserve">conditions </w:delText>
        </w:r>
      </w:del>
      <w:ins w:id="288" w:author="Teresa Gimeno" w:date="2019-01-14T15:07:00Z">
        <w:r w:rsidR="00C800B6">
          <w:t xml:space="preserve">texture and water content </w:t>
        </w:r>
      </w:ins>
      <w:del w:id="289" w:author="Teresa Gimeno" w:date="2019-01-14T15:07:00Z">
        <w:r w:rsidDel="00C800B6">
          <w:delText>and plant physiology</w:delText>
        </w:r>
      </w:del>
      <w:r>
        <w:t xml:space="preserve"> on </w:t>
      </w:r>
      <w:del w:id="290" w:author="Teresa Gimeno" w:date="2019-01-14T15:07:00Z">
        <w:r w:rsidDel="00C800B6">
          <w:delText>the differences between source and plant water</w:delText>
        </w:r>
      </w:del>
      <w:ins w:id="291" w:author="Teresa Gimeno" w:date="2019-01-14T15:07:00Z">
        <w:r w:rsidR="00C800B6">
          <w:t>potential isotopic offsets</w:t>
        </w:r>
      </w:ins>
      <w:r>
        <w:t xml:space="preserve">. </w:t>
      </w:r>
      <w:moveFromRangeStart w:id="292" w:author="Teresa Gimeno" w:date="2019-01-14T11:35:00Z" w:name="move535229084"/>
      <w:moveFrom w:id="293" w:author="Teresa Gimeno" w:date="2019-01-14T11:35:00Z">
        <w:r w:rsidDel="006F4983">
          <w:t xml:space="preserve">The experimental design of the study presented here builds up on the hypothesis formulated by previous studies </w:t>
        </w:r>
        <w:r w:rsidR="0035250A" w:rsidDel="006F4983">
          <w:fldChar w:fldCharType="begin" w:fldLock="1"/>
        </w:r>
        <w:r w:rsidR="0035250A" w:rsidDel="006F4983">
          <w:instrText>ADDIN CSL_CITATION {"citationItems":[{"id":"ITEM-1","itemData":{"DOI":"10.1111/nph.14616","ISSN":"14698137","abstract":"We tested for isotope exchange between bound (immobile) and mobile soil water, and whether there is isotope fractionation during plant water uptake. These are critical assumptions to the formulation of the ‘two water worlds’ hypothesis based on isotope profiles of soil water. In two different soil types, soil-bound water in two sets of 19-l pots, each with a 2-yr-old avocado plant (Persea americana), were identically labeled with tap water. After which, one set received isotopically enriched water whereas the other set received tap water as the mobile phase water. After a dry down period, we analyzed plant stem water as a proxy for soil-bound water as well as total soil water by cryogenic distillation. Seventy-five to 95% of the bound water isotopically exchanged with the mobile water phase. In addition, plants discriminated against 18O and 2H during water uptake, and this discrimination is a function of the soil water loss and soil type. The present experiment shows that the assumptions for the ‘two water worlds’ hypothesis are not supported. We propose a novel explanation for the discrepancy between isotope ratios of the soil water profile and other water compartments in the hydrological cycle.","author":[{"dropping-particle":"","family":"Vargas","given":"Ana I.","non-dropping-particle":"","parse-names":false,"suffix":""},{"dropping-particle":"","family":"Schaffer","given":"Bruce","non-dropping-particle":"","parse-names":false,"suffix":""},{"dropping-particle":"","family":"Yuhong","given":"Li","non-dropping-particle":"","parse-names":false,"suffix":""},{"dropping-particle":"","family":"Sternberg","given":"Leonel da Silveira Lobo","non-dropping-particle":"","parse-names":false,"suffix":""}],"container-title":"New Phytologist","id":"ITEM-1","issue":"2","issued":{"date-parts":[["2017"]]},"page":"582-594","title":"Testing plant use of mobile vs immobile soil water sources using stable isotope experiments","type":"article-journal","volume":"215"},"uris":["http://www.mendeley.com/documents/?uuid=ba776430-c567-4f27-adee-48735a97c507"]},{"id":"ITEM-2","itemData":{"DOI":"10.1111/pce.12753","ISSN":"13653040","PMID":"27061571","abstract":"Deuterium depletions between stem water and source water have been observed in coastal halophyte plants and in multiple species under greenhouse conditions. However, the location(s) of the isotope fractionation is not clear yet and it is uncertain whether deuterium fractionation appears in other natural environments. In this study, through two extensive field campaigns utilizing a common dryland riparian tree species Populus euphratica Oliv., we showed that no significant δ18O differences were found between water source and various plant components, in accord with previous studies. We also found that no deuterium fractionation occurred during P. euphratica water uptake by comparing the deuterium composition (δD) of groundwater and xylem sap. However, remarkable δD differences (up to 26.4‰) between xylem sap and twig water, root water and core water provided direct evidence that deuterium fractionation occurred between xylem sap and root or stem tissue water. This study indicates that deuterium fractionation could be a common phenomenon in drylands, which has important implications in plant water source identification, palaeoclimate reconstruction based on wood cellulose and evapotranspiration partitioning using δD of stem water.","author":[{"dropping-particle":"","family":"Zhao","given":"Liangju","non-dropping-particle":"","parse-names":false,"suffix":""},{"dropping-particle":"","family":"Wang","given":"Lixin","non-dropping-particle":"","parse-names":false,"suffix":""},{"dropping-particle":"","family":"Cernusak","given":"Lucas A.","non-dropping-particle":"","parse-names":false,"suffix":""},{"dropping-particle":"","family":"Liu","given":"Xiaohong","non-dropping-particle":"","parse-names":false,"suffix":""},{"dropping-particle":"","family":"Xiao","given":"Honglang","non-dropping-particle":"","parse-names":false,"suffix":""},{"dropping-particle":"","family":"Zhou","given":"Maoxian","non-dropping-particle":"","parse-names":false,"suffix":""},{"dropping-particle":"","family":"Zhang","given":"Shiqiang","non-dropping-particle":"","parse-names":false,"suffix":""}],"container-title":"Plant Cell and Environment","id":"ITEM-2","issue":"8","issued":{"date-parts":[["2016"]]},"page":"1848-1857","title":"Significant Difference in Hydrogen Isotope Composition Between Xylem and Tissue Water in Populus Euphratica","type":"article-journal","volume":"39"},"uris":["http://www.mendeley.com/documents/?uuid=fc8f0db7-7da9-4a1d-9509-8ecf9bd950b8"]},{"id":"ITEM-3","itemData":{"author":[{"dropping-particle":"","family":"Barbeta","given":"Adrià","non-dropping-particle":"","parse-names":false,"suffix":""},{"dropping-particle":"","family":"Jones","given":"Sam P","non-dropping-particle":"","parse-names":false,"suffix":""},{"dropping-particle":"","family":"Clavé","given":"Laura","non-dropping-particle":"","parse-names":false,"suffix":""},{"dropping-particle":"","family":"Wingate","given":"Lisa","non-dropping-particle":"","parse-names":false,"suffix":""},{"dropping-particle":"","family":"Gimeno","given":"Teresa E","non-dropping-particle":"","parse-names":false,"suffix":""},{"dropping-particle":"","family":"Fréjaville","given":"Bastien","non-dropping-particle":"","parse-names":false,"suffix":""},{"dropping-particle":"","family":"Wohl","given":"Steve","non-dropping-particle":"","parse-names":false,"suffix":""},{"dropping-particle":"","family":"Ogée","given":"Jérôme","non-dropping-particle":"","parse-names":false,"suffix":""},{"dropping-particle":"","family":"Ispa","given":"U M R","non-dropping-particle":"","parse-names":false,"suffix":""},{"dropping-particle":"","family":"Ornon","given":"Villenave","non-dropping-particle":"","parse-names":false,"suffix":""}],"container-title":"Hydrology and Earth System Sciences Discussions","id":"ITEM-3","issue":"August","issued":{"date-parts":[["2018"]]},"page":"1-29","title":"Hydrogen isotope fractionation affects the identification and quantification of tree water sources in a riparian forest","type":"article-journal"},"uris":["http://www.mendeley.com/documents/?uuid=84700d0d-450b-4a50-85ea-6bea6f533a23"]},{"id":"ITEM-4","itemData":{"DOI":"10.1093/treephys/tpw115","ISSN":"17584469","abstract":"In ecohydrology, it is generally assumed that xylem water reflects the water source used by plants. Several studies have reported isotopic enrichment within woody tissues, particularly during dormancy periods or after long periods of inactivity. However, little is known about the short‐term dynamics of this process. Here we assessed the magnitude and dynamics of xylem isotopic enrichment in suberized twigs of pines and oaks. We performed a series of laboratory experiments, in which we monitored hourly changes in water content and isotopic composition under two contrasting scenarios of sap flow restriction. Firstly, we simulated the effect of extreme hydraulic failure by excising twigs to restrict sap flow, while sealing the wounds to ensure that water loss took place only through the leaves or bark, as would be the case of evaporation in attached stems. Secondly, we studied the effect of reduced leaf transpiration by darkening with aluminium foil all the leaves of healthy, well‐watered saplings growing in pot conditions. We found evidence of fast evaporative enrichment in metabolically‐active stems, as a consequence of a temporal decline in sap flow rates, and not necessarily linked to a traceable decline in stem water content. The excision experiments showed significant isotopic changes (ca. +1 ‰ in oxygen) appearing in less than one hour. Similarly, the pot experiment showed a progressive increase in isotope composition (up to +8‰ in oxygen in three days‐cycle) when the leaves were covered, and a rapid recovery to initial values when sap flow rates were re‐established (Fig. 4). We conclude that evaporative enrichment of xylem water in stems is a highly dynamic process that may cause significant effects even during short periods of restricted water flow. This has important implications for the study of plant water uptake, as well as for ecosystem‐ and global‐scale hydrological models.","author":[{"dropping-particle":"","family":"Martín-Gómez","given":"Paula","non-dropping-particle":"","parse-names":false,"suffix":""},{"dropping-particle":"","family":"Serrano","given":"Luis","non-dropping-particle":"","parse-names":false,"suffix":""},{"dropping-particle":"","family":"Ferrio","given":"Juan Pedro","non-dropping-particle":"","parse-names":false,"suffix":""}],"container-title":"Tree Physiology","id":"ITEM-4","issue":"4","issued":{"date-parts":[["2017"]]},"page":"511-522","title":"Short-term dynamics of evaporative enrichment of xylem water in woody stems: Implications for ecohydrology","type":"article-journal","volume":"37"},"uris":["http://www.mendeley.com/documents/?uuid=184dc486-987e-4088-89a9-6c62a95270c0"]}],"mendeley":{"formattedCitation":"(Zhao &lt;i&gt;et al.&lt;/i&gt;, 2016; Martín-Gómez &lt;i&gt;et al.&lt;/i&gt;, 2017; Vargas &lt;i&gt;et al.&lt;/i&gt;, 2017; Barbeta &lt;i&gt;et al.&lt;/i&gt;, 2018)","plainTextFormattedCitation":"(Zhao et al., 2016; Martín-Gómez et al., 2017; Vargas et al., 2017; Barbeta et al., 2018)"},"properties":{"noteIndex":0},"schema":"https://github.com/citation-style-language/schema/raw/master/csl-citation.json"}</w:instrText>
        </w:r>
        <w:r w:rsidR="0035250A" w:rsidDel="006F4983">
          <w:fldChar w:fldCharType="separate"/>
        </w:r>
        <w:r w:rsidR="0035250A" w:rsidRPr="0035250A" w:rsidDel="006F4983">
          <w:rPr>
            <w:noProof/>
          </w:rPr>
          <w:t xml:space="preserve">(Zhao </w:t>
        </w:r>
        <w:r w:rsidR="0035250A" w:rsidRPr="0035250A" w:rsidDel="006F4983">
          <w:rPr>
            <w:i/>
            <w:noProof/>
          </w:rPr>
          <w:t>et al.</w:t>
        </w:r>
        <w:r w:rsidR="0035250A" w:rsidRPr="0035250A" w:rsidDel="006F4983">
          <w:rPr>
            <w:noProof/>
          </w:rPr>
          <w:t xml:space="preserve">, 2016; Martín-Gómez </w:t>
        </w:r>
        <w:r w:rsidR="0035250A" w:rsidRPr="0035250A" w:rsidDel="006F4983">
          <w:rPr>
            <w:i/>
            <w:noProof/>
          </w:rPr>
          <w:t>et al.</w:t>
        </w:r>
        <w:r w:rsidR="0035250A" w:rsidRPr="0035250A" w:rsidDel="006F4983">
          <w:rPr>
            <w:noProof/>
          </w:rPr>
          <w:t xml:space="preserve">, 2017; Vargas </w:t>
        </w:r>
        <w:r w:rsidR="0035250A" w:rsidRPr="0035250A" w:rsidDel="006F4983">
          <w:rPr>
            <w:i/>
            <w:noProof/>
          </w:rPr>
          <w:t>et al.</w:t>
        </w:r>
        <w:r w:rsidR="0035250A" w:rsidRPr="0035250A" w:rsidDel="006F4983">
          <w:rPr>
            <w:noProof/>
          </w:rPr>
          <w:t xml:space="preserve">, 2017; Barbeta </w:t>
        </w:r>
        <w:r w:rsidR="0035250A" w:rsidRPr="0035250A" w:rsidDel="006F4983">
          <w:rPr>
            <w:i/>
            <w:noProof/>
          </w:rPr>
          <w:t>et al.</w:t>
        </w:r>
        <w:r w:rsidR="0035250A" w:rsidRPr="0035250A" w:rsidDel="006F4983">
          <w:rPr>
            <w:noProof/>
          </w:rPr>
          <w:t>, 2018)</w:t>
        </w:r>
        <w:r w:rsidR="0035250A" w:rsidDel="006F4983">
          <w:fldChar w:fldCharType="end"/>
        </w:r>
        <w:r w:rsidR="0035250A" w:rsidDel="006F4983">
          <w:t xml:space="preserve"> </w:t>
        </w:r>
        <w:r w:rsidDel="006F4983">
          <w:t xml:space="preserve">and more importantly, expands the range of conditions tested to date. </w:t>
        </w:r>
      </w:moveFrom>
      <w:moveFromRangeEnd w:id="292"/>
      <w:del w:id="294" w:author="Teresa Gimeno" w:date="2019-01-14T11:37:00Z">
        <w:r w:rsidR="0035250A" w:rsidDel="006F4983">
          <w:delText>We chose</w:delText>
        </w:r>
        <w:r w:rsidDel="006F4983">
          <w:delText xml:space="preserve"> as s</w:delText>
        </w:r>
        <w:r w:rsidR="0035250A" w:rsidDel="006F4983">
          <w:delText>tudy s</w:delText>
        </w:r>
        <w:r w:rsidDel="006F4983">
          <w:delText>pecies the broadleaved</w:delText>
        </w:r>
        <w:r w:rsidR="0035250A" w:rsidDel="006F4983">
          <w:delText xml:space="preserve"> deciduous</w:delText>
        </w:r>
        <w:r w:rsidDel="006F4983">
          <w:delText xml:space="preserve"> tree </w:delText>
        </w:r>
        <w:r w:rsidDel="006F4983">
          <w:rPr>
            <w:i/>
          </w:rPr>
          <w:delText>F. sylvatica</w:delText>
        </w:r>
        <w:r w:rsidDel="006F4983">
          <w:delText>, object of study of plant water source studies and of great importance for European forestry and ecosystems</w:delText>
        </w:r>
      </w:del>
      <w:r>
        <w:t>.</w:t>
      </w:r>
    </w:p>
    <w:p w14:paraId="62FE6221" w14:textId="77777777" w:rsidR="00DD482E" w:rsidRPr="00DD482E" w:rsidRDefault="00DD482E" w:rsidP="00DD482E">
      <w:pPr>
        <w:spacing w:line="360" w:lineRule="auto"/>
        <w:jc w:val="both"/>
      </w:pPr>
    </w:p>
    <w:p w14:paraId="540778A2" w14:textId="77777777" w:rsidR="00E05505" w:rsidRPr="00D06168" w:rsidRDefault="00E05505" w:rsidP="00A22CA6">
      <w:pPr>
        <w:spacing w:line="360" w:lineRule="auto"/>
        <w:jc w:val="both"/>
        <w:rPr>
          <w:b/>
        </w:rPr>
      </w:pPr>
      <w:r w:rsidRPr="00D06168">
        <w:rPr>
          <w:b/>
        </w:rPr>
        <w:t>Material and Methods</w:t>
      </w:r>
    </w:p>
    <w:p w14:paraId="0206D6E3" w14:textId="52CBD0C9" w:rsidR="00424803" w:rsidRPr="00A87F7B" w:rsidRDefault="00A87F7B" w:rsidP="00424803">
      <w:pPr>
        <w:spacing w:line="360" w:lineRule="auto"/>
        <w:jc w:val="both"/>
        <w:rPr>
          <w:i/>
        </w:rPr>
      </w:pPr>
      <w:r>
        <w:rPr>
          <w:i/>
        </w:rPr>
        <w:t>Plant material and experimental design</w:t>
      </w:r>
    </w:p>
    <w:p w14:paraId="3DE0FC17" w14:textId="24DD4944" w:rsidR="00E73EC1" w:rsidRDefault="006F4983" w:rsidP="00424803">
      <w:pPr>
        <w:spacing w:line="360" w:lineRule="auto"/>
        <w:jc w:val="both"/>
      </w:pPr>
      <w:r>
        <w:t>Our study species was European beech (</w:t>
      </w:r>
      <w:r>
        <w:rPr>
          <w:i/>
        </w:rPr>
        <w:t>Fagus sylvatica</w:t>
      </w:r>
      <w:r>
        <w:t xml:space="preserve"> L.), a temperate deciduous tree of great ecological and economic importance for Europe. </w:t>
      </w:r>
      <w:r w:rsidR="00424803">
        <w:t xml:space="preserve">From February to July 2018 we grew saplings of </w:t>
      </w:r>
      <w:r w:rsidR="00424803" w:rsidRPr="00424803">
        <w:rPr>
          <w:i/>
        </w:rPr>
        <w:t>F</w:t>
      </w:r>
      <w:r>
        <w:rPr>
          <w:i/>
        </w:rPr>
        <w:t>.</w:t>
      </w:r>
      <w:r w:rsidR="00424803" w:rsidRPr="00424803">
        <w:rPr>
          <w:i/>
        </w:rPr>
        <w:t xml:space="preserve"> </w:t>
      </w:r>
      <w:r w:rsidRPr="00424803">
        <w:rPr>
          <w:i/>
        </w:rPr>
        <w:t>sylvatica</w:t>
      </w:r>
      <w:r>
        <w:t xml:space="preserve"> in</w:t>
      </w:r>
      <w:r w:rsidR="00424803">
        <w:t xml:space="preserve"> a temperature-controlled glasshouse (Talence, France).</w:t>
      </w:r>
      <w:r w:rsidR="00294AF5">
        <w:t xml:space="preserve"> </w:t>
      </w:r>
      <w:r w:rsidR="00294AF5">
        <w:t>Climatic conditions inside the glasshouse were monitored with a temperature and humidity probe (HMP60, Vaisala, Vanta, Finland) and a quantum sensor (SQ</w:t>
      </w:r>
      <w:r w:rsidR="00294AF5">
        <w:rPr>
          <w:rFonts w:ascii="Cambria Math" w:hAnsi="Cambria Math" w:cs="Cambria Math"/>
        </w:rPr>
        <w:t>‑</w:t>
      </w:r>
      <w:r w:rsidR="00294AF5">
        <w:t>200, Apogee, Logan, UT, US). Ten-minute averages were logged onto a CR6 (Campbell Scientific, Logan, UT, US). Mean temperature over the study period (14 May to 20 June 2018) inside the glasshouse was 20 </w:t>
      </w:r>
      <w:r w:rsidR="00294AF5">
        <w:rPr>
          <w:rFonts w:cstheme="minorHAnsi"/>
        </w:rPr>
        <w:t>±</w:t>
      </w:r>
      <w:r w:rsidR="00294AF5">
        <w:t> 0.3 °C during the day and 16.3 </w:t>
      </w:r>
      <w:r w:rsidR="00294AF5">
        <w:rPr>
          <w:rFonts w:cstheme="minorHAnsi"/>
        </w:rPr>
        <w:t>±</w:t>
      </w:r>
      <w:r w:rsidR="00294AF5">
        <w:t xml:space="preserve"> 0.2 °C at night (mean </w:t>
      </w:r>
      <w:r w:rsidR="00294AF5">
        <w:rPr>
          <w:rFonts w:cstheme="minorHAnsi"/>
        </w:rPr>
        <w:t>±</w:t>
      </w:r>
      <w:r w:rsidR="00294AF5">
        <w:t xml:space="preserve"> se, </w:t>
      </w:r>
      <w:r w:rsidR="00294AF5">
        <w:rPr>
          <w:i/>
        </w:rPr>
        <w:t>n</w:t>
      </w:r>
      <w:r w:rsidR="00294AF5">
        <w:t xml:space="preserve"> = 38 days). A shading cloth was permanently deployed from 24 April 2018 and mean daily photosynthetic photon flux density </w:t>
      </w:r>
      <w:r w:rsidR="00294AF5">
        <w:lastRenderedPageBreak/>
        <w:t>(PPFD) was 10 ± 0.9 mol m</w:t>
      </w:r>
      <w:r w:rsidR="00294AF5">
        <w:rPr>
          <w:vertAlign w:val="superscript"/>
        </w:rPr>
        <w:noBreakHyphen/>
        <w:t>2</w:t>
      </w:r>
      <w:r w:rsidR="00294AF5">
        <w:t> d</w:t>
      </w:r>
      <w:r w:rsidR="00294AF5">
        <w:rPr>
          <w:vertAlign w:val="superscript"/>
        </w:rPr>
        <w:noBreakHyphen/>
        <w:t>1</w:t>
      </w:r>
      <w:r w:rsidR="00294AF5">
        <w:t>.</w:t>
      </w:r>
      <w:r w:rsidR="00294AF5">
        <w:t xml:space="preserve"> </w:t>
      </w:r>
      <w:r w:rsidR="00424803">
        <w:t xml:space="preserve">One-year old beech saplings were obtained from a commercial nursery (Naudet pépinières, Leuglay, France) from seeds originated from the Armorican massif, in NE France. On </w:t>
      </w:r>
      <w:r w:rsidR="00024416">
        <w:t>2</w:t>
      </w:r>
      <w:r w:rsidR="00424803">
        <w:t xml:space="preserve">0 February 2018, </w:t>
      </w:r>
      <w:r w:rsidR="00C800B6">
        <w:t xml:space="preserve">we transplanted </w:t>
      </w:r>
      <w:r w:rsidR="00424803">
        <w:t>220 plants onto 3.5</w:t>
      </w:r>
      <w:r w:rsidR="00CB167D">
        <w:t> </w:t>
      </w:r>
      <w:r w:rsidR="00424803">
        <w:t xml:space="preserve">L squared pots filled with three </w:t>
      </w:r>
      <w:r w:rsidR="00CF77F0">
        <w:t xml:space="preserve">soil </w:t>
      </w:r>
      <w:r w:rsidR="00024416">
        <w:t>t</w:t>
      </w:r>
      <w:r w:rsidR="00CB167D">
        <w:t xml:space="preserve">ypes. </w:t>
      </w:r>
      <w:r w:rsidR="00024416">
        <w:t>S</w:t>
      </w:r>
      <w:r w:rsidR="00CB167D">
        <w:t>oil type</w:t>
      </w:r>
      <w:r w:rsidR="00024416">
        <w:t>s</w:t>
      </w:r>
      <w:r w:rsidR="00CB167D">
        <w:t xml:space="preserve"> consisted of a volume mix of </w:t>
      </w:r>
      <w:r w:rsidR="00CF77F0">
        <w:t xml:space="preserve">(1) </w:t>
      </w:r>
      <w:r w:rsidR="00424803">
        <w:t>soil: sand: commercial</w:t>
      </w:r>
      <w:r w:rsidR="00CB167D">
        <w:t xml:space="preserve"> substrate (2:1:1), </w:t>
      </w:r>
      <w:r w:rsidR="00CF77F0">
        <w:t xml:space="preserve">(2) </w:t>
      </w:r>
      <w:r w:rsidR="00C800B6">
        <w:t>soil: sand: commercial substrate: crushed rocks</w:t>
      </w:r>
      <w:r w:rsidR="00CB167D">
        <w:t xml:space="preserve"> (10:5:5:1)</w:t>
      </w:r>
      <w:r w:rsidR="00C800B6">
        <w:t xml:space="preserve"> </w:t>
      </w:r>
      <w:r w:rsidR="00CB167D">
        <w:t xml:space="preserve">and </w:t>
      </w:r>
      <w:r w:rsidR="00CF77F0">
        <w:t xml:space="preserve">(3) </w:t>
      </w:r>
      <w:r w:rsidR="00424803">
        <w:t>soil: sand: commercial substrate: clay</w:t>
      </w:r>
      <w:r w:rsidR="00024416">
        <w:t xml:space="preserve"> (</w:t>
      </w:r>
      <w:r w:rsidR="00024416">
        <w:t>10:2:5:3</w:t>
      </w:r>
      <w:r w:rsidR="00024416">
        <w:t>)</w:t>
      </w:r>
      <w:r w:rsidR="00424803">
        <w:t xml:space="preserve">. </w:t>
      </w:r>
      <w:r w:rsidR="00CF77F0">
        <w:t>S</w:t>
      </w:r>
      <w:r w:rsidR="00E32FF9">
        <w:t>ubstrates were</w:t>
      </w:r>
      <w:r w:rsidR="00CB167D">
        <w:t xml:space="preserve">: </w:t>
      </w:r>
      <w:r w:rsidR="00424803">
        <w:t xml:space="preserve">sandy soil from a nearby pine </w:t>
      </w:r>
      <w:r w:rsidR="00CB167D">
        <w:t>plantation (</w:t>
      </w:r>
      <w:r w:rsidR="0065229C">
        <w:t xml:space="preserve">Jones et al. 2017 HESS, </w:t>
      </w:r>
      <w:r w:rsidR="00CB167D">
        <w:t>Cestas, France), washed river sand (Gedimat, Levallois-Perret, France),</w:t>
      </w:r>
      <w:r w:rsidR="00424803">
        <w:t xml:space="preserve"> commercial </w:t>
      </w:r>
      <w:r w:rsidR="00CB167D">
        <w:t xml:space="preserve">peat </w:t>
      </w:r>
      <w:r w:rsidR="00424803">
        <w:t>substrate</w:t>
      </w:r>
      <w:r w:rsidR="00CB167D">
        <w:t xml:space="preserve"> for plant gro</w:t>
      </w:r>
      <w:r w:rsidR="00024416">
        <w:t>w</w:t>
      </w:r>
      <w:r w:rsidR="00CB167D">
        <w:t>th</w:t>
      </w:r>
      <w:r w:rsidR="00424803">
        <w:t xml:space="preserve"> (“Terrau Gazon”, NFU 44-551, </w:t>
      </w:r>
      <w:r w:rsidR="00CB167D">
        <w:t xml:space="preserve">Soufflet Vigne, </w:t>
      </w:r>
      <w:r w:rsidR="00424803">
        <w:t>Martillac, France), crushed rocks obtained from oven-dried (48 h at 105 °C) limestone rocks col</w:t>
      </w:r>
      <w:r w:rsidR="00C800B6">
        <w:t>lected near the Ciron river (</w:t>
      </w:r>
      <w:r w:rsidR="0065229C">
        <w:t>Pompéjac</w:t>
      </w:r>
      <w:r w:rsidR="00424803">
        <w:t>, France) and commercial soil conditioner (bentonite clay, Magellan-bio.fr, Cy</w:t>
      </w:r>
      <w:r w:rsidR="0065229C">
        <w:t>soing, France). According to</w:t>
      </w:r>
      <w:r w:rsidR="00424803">
        <w:t xml:space="preserve"> texture analyses, </w:t>
      </w:r>
      <w:r w:rsidR="0065229C">
        <w:t>first and second (without the rocks)</w:t>
      </w:r>
      <w:r w:rsidR="00424803">
        <w:t xml:space="preserve"> </w:t>
      </w:r>
      <w:r w:rsidR="00024416">
        <w:t xml:space="preserve">soil </w:t>
      </w:r>
      <w:r w:rsidR="0065229C">
        <w:t>type</w:t>
      </w:r>
      <w:r w:rsidR="00024416">
        <w:t>s</w:t>
      </w:r>
      <w:r w:rsidR="0065229C">
        <w:t xml:space="preserve"> </w:t>
      </w:r>
      <w:r w:rsidR="00424803">
        <w:t xml:space="preserve">were classified as coarse sand </w:t>
      </w:r>
      <w:r w:rsidR="002B7F8A">
        <w:t xml:space="preserve">and </w:t>
      </w:r>
      <w:r w:rsidR="0065229C">
        <w:t xml:space="preserve">the third type was </w:t>
      </w:r>
      <w:r w:rsidR="002B7F8A">
        <w:t xml:space="preserve">sandy loam in the limit of </w:t>
      </w:r>
      <w:r w:rsidR="00424803">
        <w:t>sandy clay loam</w:t>
      </w:r>
      <w:r w:rsidR="00E73EC1">
        <w:t>,</w:t>
      </w:r>
      <w:r w:rsidR="00424803">
        <w:t xml:space="preserve"> </w:t>
      </w:r>
      <w:r w:rsidR="002B7F8A">
        <w:t xml:space="preserve">henceforth </w:t>
      </w:r>
      <w:r w:rsidR="00E73EC1">
        <w:t>sandy clay loam</w:t>
      </w:r>
      <w:r w:rsidR="00424803">
        <w:t xml:space="preserve">. </w:t>
      </w:r>
      <w:r w:rsidR="0065229C">
        <w:t>S</w:t>
      </w:r>
      <w:r w:rsidR="00424803">
        <w:t xml:space="preserve">oil </w:t>
      </w:r>
      <w:r w:rsidR="0065229C">
        <w:t>total organic C was 33 g </w:t>
      </w:r>
      <w:r w:rsidR="00424803">
        <w:t>kg</w:t>
      </w:r>
      <w:r w:rsidR="0065229C">
        <w:rPr>
          <w:vertAlign w:val="superscript"/>
        </w:rPr>
        <w:noBreakHyphen/>
      </w:r>
      <w:r w:rsidR="00424803" w:rsidRPr="002B7F8A">
        <w:rPr>
          <w:vertAlign w:val="superscript"/>
        </w:rPr>
        <w:t>1</w:t>
      </w:r>
      <w:r w:rsidR="0065229C">
        <w:t xml:space="preserve"> and total N was &lt; 1 </w:t>
      </w:r>
      <w:r w:rsidR="00E73EC1">
        <w:t>g </w:t>
      </w:r>
      <w:r w:rsidR="00424803">
        <w:t>kg</w:t>
      </w:r>
      <w:r w:rsidR="0065229C">
        <w:rPr>
          <w:vertAlign w:val="superscript"/>
        </w:rPr>
        <w:noBreakHyphen/>
      </w:r>
      <w:r w:rsidR="00424803" w:rsidRPr="002B7F8A">
        <w:rPr>
          <w:vertAlign w:val="superscript"/>
        </w:rPr>
        <w:t>1</w:t>
      </w:r>
      <w:r w:rsidR="00424803">
        <w:t xml:space="preserve">. We </w:t>
      </w:r>
      <w:r w:rsidR="00CF77F0">
        <w:t>transplanted</w:t>
      </w:r>
      <w:r w:rsidR="00424803">
        <w:t xml:space="preserve"> 100 plants </w:t>
      </w:r>
      <w:r w:rsidR="002B7F8A">
        <w:t>onto the</w:t>
      </w:r>
      <w:r w:rsidR="00024416">
        <w:t xml:space="preserve"> sandy soil,</w:t>
      </w:r>
      <w:r w:rsidR="00CF77F0">
        <w:t xml:space="preserve"> 60 onto the sandy soil</w:t>
      </w:r>
      <w:r w:rsidR="00424803">
        <w:t xml:space="preserve"> with ro</w:t>
      </w:r>
      <w:r w:rsidR="002B7F8A">
        <w:t>cks and 60 onto the sandy clay</w:t>
      </w:r>
      <w:r w:rsidR="00424803">
        <w:t xml:space="preserve"> loam.</w:t>
      </w:r>
    </w:p>
    <w:p w14:paraId="5B6E7BA2" w14:textId="3E279E88" w:rsidR="00424803" w:rsidRDefault="002B7F8A" w:rsidP="008C7DA6">
      <w:pPr>
        <w:spacing w:line="360" w:lineRule="auto"/>
        <w:ind w:firstLine="720"/>
        <w:jc w:val="both"/>
      </w:pPr>
      <w:r>
        <w:t>From February 2018 until 13 May 2018 all pots were watered regularly t</w:t>
      </w:r>
      <w:r w:rsidR="00E73EC1">
        <w:t xml:space="preserve">o field capacity with tap water and pot evaporation was not impaired. </w:t>
      </w:r>
      <w:r w:rsidR="00024416">
        <w:t>On</w:t>
      </w:r>
      <w:r w:rsidR="00E73EC1">
        <w:t xml:space="preserve"> 14 May 2018, </w:t>
      </w:r>
      <w:r w:rsidR="00024416">
        <w:t xml:space="preserve">we installed </w:t>
      </w:r>
      <w:r w:rsidR="00E73EC1">
        <w:t>plastic top</w:t>
      </w:r>
      <w:r w:rsidR="00024416">
        <w:t>s</w:t>
      </w:r>
      <w:r w:rsidR="00E73EC1">
        <w:t xml:space="preserve"> on each pot to prevent soil evaporation </w:t>
      </w:r>
      <w:r w:rsidR="00024416">
        <w:t xml:space="preserve">and </w:t>
      </w:r>
      <w:r w:rsidR="008C7DA6">
        <w:t>all pots</w:t>
      </w:r>
      <w:r w:rsidR="00E73EC1">
        <w:t xml:space="preserve"> were watered daily to field capacity for three consecutive days </w:t>
      </w:r>
      <w:r w:rsidR="00024416">
        <w:t xml:space="preserve">to ensure </w:t>
      </w:r>
      <w:r w:rsidR="00CF77F0">
        <w:t>a homogeneous soil</w:t>
      </w:r>
      <w:r w:rsidR="00024416">
        <w:t xml:space="preserve"> water pool</w:t>
      </w:r>
      <w:r w:rsidR="00E73EC1">
        <w:t xml:space="preserve"> in each pot (cite Vargas et al. 2017 or similar). A set of 12 plants from each soil type continued to be watered to field capacity regularly </w:t>
      </w:r>
      <w:r w:rsidR="008C7DA6">
        <w:t>(control treatment)</w:t>
      </w:r>
      <w:r w:rsidR="00E73EC1">
        <w:t xml:space="preserve">, while </w:t>
      </w:r>
      <w:r w:rsidR="008C7DA6">
        <w:t xml:space="preserve">watering was withheld for all other plants from the 17 May 2018 until the end of the </w:t>
      </w:r>
      <w:r w:rsidR="00CF77F0">
        <w:t xml:space="preserve">drying </w:t>
      </w:r>
      <w:r w:rsidR="008C7DA6">
        <w:t xml:space="preserve">experiment on </w:t>
      </w:r>
      <w:r w:rsidR="00F131DF">
        <w:t>20 June 2018</w:t>
      </w:r>
      <w:r w:rsidR="00CF77F0">
        <w:t xml:space="preserve"> (dry treatment)</w:t>
      </w:r>
      <w:r w:rsidR="00F131DF">
        <w:t>.</w:t>
      </w:r>
      <w:r w:rsidR="000F0E80">
        <w:t xml:space="preserve"> Mean soil gravimetric water content (GWC) </w:t>
      </w:r>
      <w:r w:rsidR="00E32FF9">
        <w:t xml:space="preserve">over time </w:t>
      </w:r>
      <w:r w:rsidR="000F0E80">
        <w:t xml:space="preserve">for each treatment and soil type was calculated from the weights of ten and five pots for the dry and control treatments, respectively, </w:t>
      </w:r>
      <w:r w:rsidR="00E32FF9">
        <w:t>for each soil type</w:t>
      </w:r>
      <w:r w:rsidR="000F0E80">
        <w:t>.</w:t>
      </w:r>
      <w:r w:rsidR="008C7DA6">
        <w:t xml:space="preserve"> </w:t>
      </w:r>
      <w:r w:rsidR="00A87F7B">
        <w:t xml:space="preserve">In addition to the two watering treatments, we applied a </w:t>
      </w:r>
      <w:r w:rsidR="00294AF5">
        <w:t>low vapor pressure deficit (VPD)</w:t>
      </w:r>
      <w:r w:rsidR="00A87F7B">
        <w:t xml:space="preserve"> treatment on a subset of plants</w:t>
      </w:r>
      <w:r w:rsidR="00E32FF9">
        <w:t xml:space="preserve"> only on the </w:t>
      </w:r>
      <w:r w:rsidR="00A87F7B">
        <w:t>sandy soil (without the rocks)</w:t>
      </w:r>
      <w:r w:rsidR="00294AF5">
        <w:t>, on the first two sampling campaigns</w:t>
      </w:r>
      <w:r w:rsidR="00A87F7B">
        <w:t xml:space="preserve">. </w:t>
      </w:r>
      <w:r w:rsidR="00CF77F0">
        <w:t>The low VPD</w:t>
      </w:r>
      <w:r w:rsidR="00A87F7B">
        <w:t xml:space="preserve"> treatment consisted on covering </w:t>
      </w:r>
      <w:r w:rsidR="00294AF5">
        <w:t xml:space="preserve">five plants with a semi-transparent plastic bag the evening before the measurement day. The aim was to reduce transpiration for individual plants over the course of one day to assess </w:t>
      </w:r>
      <w:r w:rsidR="00CF77F0">
        <w:t xml:space="preserve">its </w:t>
      </w:r>
      <w:r w:rsidR="00294AF5">
        <w:t>impact on potential water isotopic offsets between xylem and soil water</w:t>
      </w:r>
      <w:r w:rsidR="00CF77F0">
        <w:t>s</w:t>
      </w:r>
      <w:r w:rsidR="00294AF5">
        <w:t>.</w:t>
      </w:r>
    </w:p>
    <w:p w14:paraId="281FEBA9" w14:textId="205B6173" w:rsidR="00A87F7B" w:rsidRPr="00A87F7B" w:rsidRDefault="00A87F7B" w:rsidP="00A87F7B">
      <w:pPr>
        <w:spacing w:line="360" w:lineRule="auto"/>
        <w:jc w:val="both"/>
        <w:rPr>
          <w:i/>
        </w:rPr>
      </w:pPr>
      <w:r w:rsidRPr="00A87F7B">
        <w:rPr>
          <w:i/>
        </w:rPr>
        <w:t>Ecophysiological measurements</w:t>
      </w:r>
      <w:r w:rsidRPr="00A87F7B">
        <w:rPr>
          <w:i/>
        </w:rPr>
        <w:t xml:space="preserve"> and destructive harvests</w:t>
      </w:r>
    </w:p>
    <w:p w14:paraId="6AD8405C" w14:textId="1D08A6B8" w:rsidR="00A63D23" w:rsidRDefault="00CF77F0" w:rsidP="00424803">
      <w:pPr>
        <w:spacing w:line="360" w:lineRule="auto"/>
        <w:jc w:val="both"/>
      </w:pPr>
      <w:r>
        <w:t>Over the course of the drying experiment, w</w:t>
      </w:r>
      <w:r w:rsidR="00A63D23">
        <w:t xml:space="preserve">e performed </w:t>
      </w:r>
      <w:r w:rsidR="00A87F7B">
        <w:t>five campaigns of ecophysiological measurements and destructive harvest</w:t>
      </w:r>
      <w:r w:rsidR="000F0E80">
        <w:t>s</w:t>
      </w:r>
      <w:r w:rsidR="00A87F7B">
        <w:t xml:space="preserve"> for</w:t>
      </w:r>
      <w:r>
        <w:t xml:space="preserve"> water isotopic</w:t>
      </w:r>
      <w:r w:rsidR="00A87F7B">
        <w:t xml:space="preserve"> analysis</w:t>
      </w:r>
      <w:r>
        <w:t xml:space="preserve"> 1, 8, 15, 28 and 35 days since the last watering event for the dry treatment.</w:t>
      </w:r>
      <w:r w:rsidR="000F0E80">
        <w:t xml:space="preserve"> On each campaign</w:t>
      </w:r>
      <w:r w:rsidR="009D7515">
        <w:t>, we harvested</w:t>
      </w:r>
      <w:r w:rsidR="000F0E80">
        <w:t xml:space="preserve"> five and three plants from </w:t>
      </w:r>
      <w:r w:rsidR="009D7515">
        <w:t xml:space="preserve">the </w:t>
      </w:r>
      <w:r w:rsidR="009D7515">
        <w:lastRenderedPageBreak/>
        <w:t>control and dry treatment, respectively and from each soil type. On the first campaign, all plants were wel</w:t>
      </w:r>
      <w:r w:rsidR="0061019D">
        <w:t xml:space="preserve">l-watered and we harvested only 20 plants: five for each soil type, plus five from the low VPD treatment (only sandy soil without rocks). The low VPD treatment was only applied on the first and second campaigns </w:t>
      </w:r>
      <w:r w:rsidR="00780D4E">
        <w:t xml:space="preserve">(1 and 8 days) </w:t>
      </w:r>
      <w:r w:rsidR="0061019D">
        <w:t>and no control plants were harvested on the third campaign</w:t>
      </w:r>
      <w:r w:rsidR="00780D4E">
        <w:t xml:space="preserve"> (15 days)</w:t>
      </w:r>
      <w:r w:rsidR="0061019D">
        <w:t xml:space="preserve">. </w:t>
      </w:r>
      <w:r w:rsidR="00780D4E">
        <w:t>The destructive harvest consisted on</w:t>
      </w:r>
      <w:r w:rsidR="007A3F61">
        <w:t xml:space="preserve"> collect</w:t>
      </w:r>
      <w:r w:rsidR="00780D4E">
        <w:t>ing</w:t>
      </w:r>
      <w:r w:rsidR="007A3F61">
        <w:t xml:space="preserve"> </w:t>
      </w:r>
      <w:r w:rsidR="00780D4E">
        <w:t xml:space="preserve">a </w:t>
      </w:r>
      <w:r w:rsidR="007A3F61">
        <w:t xml:space="preserve">soil sub-sample from a soil core comprising the whole pot length and homogenized in a clean plastic tray. </w:t>
      </w:r>
      <w:r w:rsidR="006667CA">
        <w:t>For each plant we cut two ~5 cm lignified segments, one from the root and one from the steam (separated at least 2.5 cm from the root collar) and then peeled off the bark and phloem tissue. Soil, root and stem xylem samples were transferred into screwcap glass vials, sealed with Parafilm ®and stored in a coolbox until transported to the laboratory where they were kept in the fridge.</w:t>
      </w:r>
    </w:p>
    <w:p w14:paraId="6EEA2C67" w14:textId="48F8A0FB" w:rsidR="00424803" w:rsidRDefault="0061019D" w:rsidP="00424803">
      <w:pPr>
        <w:spacing w:line="360" w:lineRule="auto"/>
        <w:jc w:val="both"/>
      </w:pPr>
      <w:r>
        <w:t>Plant ecophysiological measurements were performed in the same plants selected for destructive harvest and included stomatal conductance to water (</w:t>
      </w:r>
      <w:r>
        <w:rPr>
          <w:i/>
        </w:rPr>
        <w:t>g</w:t>
      </w:r>
      <w:r>
        <w:rPr>
          <w:vertAlign w:val="subscript"/>
        </w:rPr>
        <w:t>s</w:t>
      </w:r>
      <w:r>
        <w:t>), predawn and midday leaf water potential (</w:t>
      </w:r>
      <w:r>
        <w:rPr>
          <w:rFonts w:cstheme="minorHAnsi"/>
        </w:rPr>
        <w:t>Ψ</w:t>
      </w:r>
      <w:r>
        <w:t xml:space="preserve">). </w:t>
      </w:r>
      <w:r w:rsidR="003C2B95">
        <w:t>We measured (</w:t>
      </w:r>
      <w:r w:rsidR="003C2B95">
        <w:rPr>
          <w:rFonts w:cstheme="minorHAnsi"/>
        </w:rPr>
        <w:t>Ψ</w:t>
      </w:r>
      <w:r w:rsidR="003C2B95">
        <w:t xml:space="preserve">) with a custom-made Scholander type chamber (DG Meca, Gradignan, France) on one leaf per plant collected at predawn and at midday. We measured </w:t>
      </w:r>
      <w:r w:rsidR="003C2B95">
        <w:rPr>
          <w:i/>
        </w:rPr>
        <w:t>g</w:t>
      </w:r>
      <w:r w:rsidR="003C2B95">
        <w:rPr>
          <w:vertAlign w:val="subscript"/>
        </w:rPr>
        <w:t>s</w:t>
      </w:r>
      <w:r w:rsidR="003C2B95">
        <w:t xml:space="preserve"> at mid-morning (10:30-11:30, local time) with two cross-calibrated handheld porometers (SC-1 Leaf Porometer, Decagon Inc., Pullman, WA, US) on one leaf per plant.</w:t>
      </w:r>
      <w:r w:rsidR="00E62DE1">
        <w:t xml:space="preserve"> </w:t>
      </w:r>
      <w:r w:rsidR="00CE6297">
        <w:t>On the second</w:t>
      </w:r>
      <w:r w:rsidR="00E62DE1">
        <w:t xml:space="preserve"> campaign, we measured </w:t>
      </w:r>
      <w:r w:rsidR="00E62DE1">
        <w:rPr>
          <w:i/>
        </w:rPr>
        <w:t>g</w:t>
      </w:r>
      <w:r w:rsidR="00E62DE1">
        <w:rPr>
          <w:vertAlign w:val="subscript"/>
        </w:rPr>
        <w:t>s</w:t>
      </w:r>
      <w:r w:rsidR="00E62DE1">
        <w:t xml:space="preserve"> with the two handheld porometers and with an infrared gas analyser (</w:t>
      </w:r>
      <w:r w:rsidR="00CE6297">
        <w:t xml:space="preserve">IRGA, </w:t>
      </w:r>
      <w:r w:rsidR="00E62DE1">
        <w:t>LI-COR 6400, LI-COR, Lincoln, NE, US)</w:t>
      </w:r>
      <w:r w:rsidR="00780D4E">
        <w:t>, on the same leaves and</w:t>
      </w:r>
      <w:r w:rsidR="00E62DE1">
        <w:t xml:space="preserve"> matching the conditions inside the chamber (temperature, humidity, PPFD and CO</w:t>
      </w:r>
      <w:r w:rsidR="00E62DE1">
        <w:rPr>
          <w:vertAlign w:val="subscript"/>
        </w:rPr>
        <w:t>2</w:t>
      </w:r>
      <w:r w:rsidR="00E62DE1">
        <w:t xml:space="preserve"> concentration)</w:t>
      </w:r>
      <w:r w:rsidR="00CE6297">
        <w:t xml:space="preserve"> to those prevailing in</w:t>
      </w:r>
      <w:r w:rsidR="00E62DE1">
        <w:t xml:space="preserve"> the glasshouse. </w:t>
      </w:r>
      <w:r w:rsidR="00C420E4">
        <w:t xml:space="preserve">The </w:t>
      </w:r>
      <w:r w:rsidR="00780D4E">
        <w:t xml:space="preserve">significant </w:t>
      </w:r>
      <w:r w:rsidR="00C420E4">
        <w:t xml:space="preserve">correlation between </w:t>
      </w:r>
      <w:r w:rsidR="00C420E4">
        <w:rPr>
          <w:i/>
        </w:rPr>
        <w:t>g</w:t>
      </w:r>
      <w:r w:rsidR="00C420E4">
        <w:rPr>
          <w:vertAlign w:val="subscript"/>
        </w:rPr>
        <w:t>s</w:t>
      </w:r>
      <w:r w:rsidR="00C420E4">
        <w:t xml:space="preserve"> m</w:t>
      </w:r>
      <w:r w:rsidR="00E62DE1">
        <w:t xml:space="preserve">easurements </w:t>
      </w:r>
      <w:r w:rsidR="00C420E4">
        <w:t xml:space="preserve">showed that measurements from the handheld porometers neither over- or under estimated </w:t>
      </w:r>
      <w:r w:rsidR="00C420E4">
        <w:rPr>
          <w:i/>
        </w:rPr>
        <w:t>g</w:t>
      </w:r>
      <w:r w:rsidR="00C420E4">
        <w:rPr>
          <w:vertAlign w:val="subscript"/>
        </w:rPr>
        <w:t>s</w:t>
      </w:r>
      <w:r w:rsidR="00C420E4">
        <w:t xml:space="preserve"> with respect to the IRGA</w:t>
      </w:r>
      <w:r w:rsidR="00CE6297">
        <w:t xml:space="preserve"> (</w:t>
      </w:r>
      <w:r w:rsidR="00C420E4">
        <w:rPr>
          <w:i/>
        </w:rPr>
        <w:t>p</w:t>
      </w:r>
      <w:r w:rsidR="00C420E4">
        <w:t xml:space="preserve"> = 0.001, </w:t>
      </w:r>
      <w:r w:rsidR="00C420E4">
        <w:rPr>
          <w:i/>
        </w:rPr>
        <w:t>R</w:t>
      </w:r>
      <w:r w:rsidR="00C420E4">
        <w:rPr>
          <w:vertAlign w:val="superscript"/>
        </w:rPr>
        <w:t>2</w:t>
      </w:r>
      <w:r w:rsidR="00C420E4">
        <w:t> = 0.45, slope: 1.03 </w:t>
      </w:r>
      <w:r w:rsidR="00C420E4">
        <w:rPr>
          <w:rFonts w:cstheme="minorHAnsi"/>
        </w:rPr>
        <w:t>±</w:t>
      </w:r>
      <w:r w:rsidR="00C420E4">
        <w:t> 0.25).</w:t>
      </w:r>
    </w:p>
    <w:p w14:paraId="57767F6F" w14:textId="7BB40A6A" w:rsidR="00C420E4" w:rsidRPr="00C420E4" w:rsidRDefault="00C420E4" w:rsidP="00A22CA6">
      <w:pPr>
        <w:spacing w:line="360" w:lineRule="auto"/>
        <w:jc w:val="both"/>
        <w:rPr>
          <w:i/>
        </w:rPr>
      </w:pPr>
      <w:r>
        <w:rPr>
          <w:i/>
        </w:rPr>
        <w:t>Cryogenic water extraction and analyses of water isotopic composition</w:t>
      </w:r>
    </w:p>
    <w:p w14:paraId="356E7971" w14:textId="7A334800" w:rsidR="0086033C" w:rsidRPr="00C420E4" w:rsidRDefault="00C420E4" w:rsidP="00A22CA6">
      <w:pPr>
        <w:spacing w:line="360" w:lineRule="auto"/>
        <w:jc w:val="both"/>
        <w:rPr>
          <w:i/>
        </w:rPr>
      </w:pPr>
      <w:r>
        <w:rPr>
          <w:i/>
        </w:rPr>
        <w:t>Data analyses</w:t>
      </w:r>
    </w:p>
    <w:p w14:paraId="6A35C6F4" w14:textId="77777777" w:rsidR="00E05505" w:rsidRPr="00D06168" w:rsidRDefault="00E05505" w:rsidP="00A22CA6">
      <w:pPr>
        <w:spacing w:line="360" w:lineRule="auto"/>
        <w:jc w:val="both"/>
        <w:rPr>
          <w:b/>
        </w:rPr>
      </w:pPr>
      <w:r w:rsidRPr="00D06168">
        <w:rPr>
          <w:b/>
        </w:rPr>
        <w:t>Results</w:t>
      </w:r>
    </w:p>
    <w:p w14:paraId="2C1E75DA" w14:textId="77777777" w:rsidR="0086033C" w:rsidRDefault="0086033C" w:rsidP="00A22CA6">
      <w:pPr>
        <w:spacing w:line="360" w:lineRule="auto"/>
        <w:jc w:val="both"/>
      </w:pPr>
      <w:r>
        <w:t>P1. Soil water content, stomatal conductance, twig water potentials over the course of the experiment</w:t>
      </w:r>
      <w:r w:rsidR="00D06168">
        <w:t>.</w:t>
      </w:r>
    </w:p>
    <w:p w14:paraId="279C05A9" w14:textId="77777777" w:rsidR="00D06168" w:rsidRDefault="00D06168" w:rsidP="00A22CA6">
      <w:pPr>
        <w:spacing w:line="360" w:lineRule="auto"/>
        <w:jc w:val="both"/>
      </w:pPr>
      <w:r>
        <w:t xml:space="preserve">P2. Isotopic composition of different water pools over the course of the experiment, in this order 1. Control VS Drought, 2. Soil type, 3. Bags. </w:t>
      </w:r>
    </w:p>
    <w:p w14:paraId="2791F997" w14:textId="77777777" w:rsidR="00D06168" w:rsidRDefault="00D06168" w:rsidP="00A22CA6">
      <w:pPr>
        <w:spacing w:line="360" w:lineRule="auto"/>
        <w:jc w:val="both"/>
      </w:pPr>
      <w:r>
        <w:t>P3. Isotopic offset, because no effect of soil type, first the effect of the drought treatment is described and then very shortly that of the bags.</w:t>
      </w:r>
    </w:p>
    <w:p w14:paraId="2620DD7D" w14:textId="77777777" w:rsidR="00D06168" w:rsidRDefault="00D06168" w:rsidP="00A22CA6">
      <w:pPr>
        <w:spacing w:line="360" w:lineRule="auto"/>
        <w:jc w:val="both"/>
      </w:pPr>
      <w:r>
        <w:lastRenderedPageBreak/>
        <w:t>P4. Models relating the isotopic offset with other variables (water potential, etc)</w:t>
      </w:r>
    </w:p>
    <w:p w14:paraId="55DDD0C3" w14:textId="77777777" w:rsidR="00E05505" w:rsidRDefault="00E05505" w:rsidP="00A22CA6">
      <w:pPr>
        <w:spacing w:line="360" w:lineRule="auto"/>
        <w:jc w:val="both"/>
        <w:rPr>
          <w:b/>
        </w:rPr>
      </w:pPr>
      <w:r w:rsidRPr="00D06168">
        <w:rPr>
          <w:b/>
        </w:rPr>
        <w:t>Discussion</w:t>
      </w:r>
    </w:p>
    <w:p w14:paraId="399EA634" w14:textId="77777777" w:rsidR="00EC7904" w:rsidRDefault="00EC7904" w:rsidP="00A22CA6">
      <w:pPr>
        <w:spacing w:line="360" w:lineRule="auto"/>
        <w:jc w:val="both"/>
      </w:pPr>
      <w:r w:rsidRPr="00EC7904">
        <w:t>P1</w:t>
      </w:r>
      <w:r>
        <w:t>. Main finding: when controlling plant water source, we found consistent hydrogen isotopic offsets between the plant and its source. Same magnitude as in the field and to Vargas. Not the case for oxygen. Comment that stem and root are quite similar.</w:t>
      </w:r>
    </w:p>
    <w:p w14:paraId="165AD8CF" w14:textId="77777777" w:rsidR="00EC7904" w:rsidRDefault="00EC7904" w:rsidP="00A22CA6">
      <w:pPr>
        <w:spacing w:line="360" w:lineRule="auto"/>
        <w:jc w:val="both"/>
      </w:pPr>
      <w:r>
        <w:t>P2. Effect of the drought treatment, possible stem water enrichment, but also effects of the cryogenic extraction (however, those should be stronger th</w:t>
      </w:r>
      <w:bookmarkStart w:id="295" w:name="_GoBack"/>
      <w:bookmarkEnd w:id="295"/>
      <w:r>
        <w:t>us in the clayey soil…). Finally, comment no effect of soil type, in contrast to Vargas and as we hypothesized based on Oerter etc.</w:t>
      </w:r>
    </w:p>
    <w:p w14:paraId="363C2E5A" w14:textId="77777777" w:rsidR="00EC7904" w:rsidRDefault="00EC7904" w:rsidP="00A22CA6">
      <w:pPr>
        <w:spacing w:line="360" w:lineRule="auto"/>
        <w:jc w:val="both"/>
      </w:pPr>
      <w:r>
        <w:t xml:space="preserve">P3. </w:t>
      </w:r>
      <w:r w:rsidR="002818DD">
        <w:t>Influence of plant physiological variables and soil water content on the offset. Possible mechanisms.</w:t>
      </w:r>
    </w:p>
    <w:p w14:paraId="3DCB1287" w14:textId="77777777" w:rsidR="002818DD" w:rsidRDefault="002818DD" w:rsidP="00A22CA6">
      <w:pPr>
        <w:spacing w:line="360" w:lineRule="auto"/>
        <w:jc w:val="both"/>
      </w:pPr>
      <w:r>
        <w:t>P4. Implications for the use of stable isotopes, future experiments…</w:t>
      </w:r>
    </w:p>
    <w:p w14:paraId="3292AB19" w14:textId="77777777" w:rsidR="002818DD" w:rsidRDefault="002818DD" w:rsidP="00A22CA6">
      <w:pPr>
        <w:spacing w:line="360" w:lineRule="auto"/>
        <w:jc w:val="both"/>
      </w:pPr>
      <w:r>
        <w:t>P5. Perhaps concluding remarks…</w:t>
      </w:r>
    </w:p>
    <w:p w14:paraId="3FBAA0B2" w14:textId="77777777" w:rsidR="00FC198C" w:rsidRPr="00A059D5" w:rsidRDefault="00A059D5" w:rsidP="00A22CA6">
      <w:pPr>
        <w:spacing w:line="360" w:lineRule="auto"/>
        <w:jc w:val="both"/>
        <w:rPr>
          <w:b/>
        </w:rPr>
      </w:pPr>
      <w:r>
        <w:rPr>
          <w:b/>
        </w:rPr>
        <w:t>Acknowledgements</w:t>
      </w:r>
    </w:p>
    <w:p w14:paraId="75B3927F" w14:textId="77777777" w:rsidR="00FC198C" w:rsidRPr="00EC7904" w:rsidRDefault="00FC198C" w:rsidP="00A22CA6">
      <w:pPr>
        <w:spacing w:line="360" w:lineRule="auto"/>
        <w:jc w:val="both"/>
      </w:pPr>
      <w:r>
        <w:t>References</w:t>
      </w:r>
    </w:p>
    <w:p w14:paraId="0507F712" w14:textId="77777777" w:rsidR="0035250A" w:rsidRPr="0035250A" w:rsidRDefault="00FC198C" w:rsidP="0035250A">
      <w:pPr>
        <w:widowControl w:val="0"/>
        <w:autoSpaceDE w:val="0"/>
        <w:autoSpaceDN w:val="0"/>
        <w:adjustRightInd w:val="0"/>
        <w:spacing w:line="360" w:lineRule="auto"/>
        <w:rPr>
          <w:rFonts w:ascii="Calibri" w:hAnsi="Calibri" w:cs="Calibri"/>
          <w:noProof/>
          <w:szCs w:val="24"/>
        </w:rPr>
      </w:pPr>
      <w:r>
        <w:fldChar w:fldCharType="begin" w:fldLock="1"/>
      </w:r>
      <w:r>
        <w:instrText xml:space="preserve">ADDIN Mendeley Bibliography CSL_BIBLIOGRAPHY </w:instrText>
      </w:r>
      <w:r>
        <w:fldChar w:fldCharType="separate"/>
      </w:r>
      <w:r w:rsidR="0035250A" w:rsidRPr="0035250A">
        <w:rPr>
          <w:rFonts w:ascii="Calibri" w:hAnsi="Calibri" w:cs="Calibri"/>
          <w:b/>
          <w:bCs/>
          <w:noProof/>
          <w:szCs w:val="24"/>
        </w:rPr>
        <w:t>Allison GB, Barnes CJ, Hugues MW, Leaney FWJ</w:t>
      </w:r>
      <w:r w:rsidR="0035250A" w:rsidRPr="0035250A">
        <w:rPr>
          <w:rFonts w:ascii="Calibri" w:hAnsi="Calibri" w:cs="Calibri"/>
          <w:noProof/>
          <w:szCs w:val="24"/>
        </w:rPr>
        <w:t xml:space="preserve">. </w:t>
      </w:r>
      <w:r w:rsidR="0035250A" w:rsidRPr="0035250A">
        <w:rPr>
          <w:rFonts w:ascii="Calibri" w:hAnsi="Calibri" w:cs="Calibri"/>
          <w:b/>
          <w:bCs/>
          <w:noProof/>
          <w:szCs w:val="24"/>
        </w:rPr>
        <w:t>1984</w:t>
      </w:r>
      <w:r w:rsidR="0035250A" w:rsidRPr="0035250A">
        <w:rPr>
          <w:rFonts w:ascii="Calibri" w:hAnsi="Calibri" w:cs="Calibri"/>
          <w:noProof/>
          <w:szCs w:val="24"/>
        </w:rPr>
        <w:t xml:space="preserve">. Effect of Climate and Vegetation on Oxygen-18 and Deuterium Profiles in Soils. </w:t>
      </w:r>
      <w:r w:rsidR="0035250A" w:rsidRPr="0035250A">
        <w:rPr>
          <w:rFonts w:ascii="Calibri" w:hAnsi="Calibri" w:cs="Calibri"/>
          <w:i/>
          <w:iCs/>
          <w:noProof/>
          <w:szCs w:val="24"/>
        </w:rPr>
        <w:t>Isotope hydrology, 1983 : proceedings of an International Symposium on Isotope Hydrology in Water Resources Development</w:t>
      </w:r>
      <w:r w:rsidR="0035250A" w:rsidRPr="0035250A">
        <w:rPr>
          <w:rFonts w:ascii="Calibri" w:hAnsi="Calibri" w:cs="Calibri"/>
          <w:noProof/>
          <w:szCs w:val="24"/>
        </w:rPr>
        <w:t>: 105–123.</w:t>
      </w:r>
    </w:p>
    <w:p w14:paraId="1D9E146E"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Barbeta A, Jones SP, Clavé L, Wingate L, Gimeno TE, Fréjaville B, Wohl S, Ogée J, Ispa UMR, Ornon V</w:t>
      </w:r>
      <w:r w:rsidRPr="0035250A">
        <w:rPr>
          <w:rFonts w:ascii="Calibri" w:hAnsi="Calibri" w:cs="Calibri"/>
          <w:noProof/>
          <w:szCs w:val="24"/>
        </w:rPr>
        <w:t xml:space="preserve">. </w:t>
      </w:r>
      <w:r w:rsidRPr="0035250A">
        <w:rPr>
          <w:rFonts w:ascii="Calibri" w:hAnsi="Calibri" w:cs="Calibri"/>
          <w:b/>
          <w:bCs/>
          <w:noProof/>
          <w:szCs w:val="24"/>
        </w:rPr>
        <w:t>2018</w:t>
      </w:r>
      <w:r w:rsidRPr="0035250A">
        <w:rPr>
          <w:rFonts w:ascii="Calibri" w:hAnsi="Calibri" w:cs="Calibri"/>
          <w:noProof/>
          <w:szCs w:val="24"/>
        </w:rPr>
        <w:t xml:space="preserve">. Hydrogen isotope fractionation affects the identification and quantification of tree water sources in a riparian forest. </w:t>
      </w:r>
      <w:r w:rsidRPr="0035250A">
        <w:rPr>
          <w:rFonts w:ascii="Calibri" w:hAnsi="Calibri" w:cs="Calibri"/>
          <w:i/>
          <w:iCs/>
          <w:noProof/>
          <w:szCs w:val="24"/>
        </w:rPr>
        <w:t>Hydrology and Earth System Sciences Discussions</w:t>
      </w:r>
      <w:r w:rsidRPr="0035250A">
        <w:rPr>
          <w:rFonts w:ascii="Calibri" w:hAnsi="Calibri" w:cs="Calibri"/>
          <w:noProof/>
          <w:szCs w:val="24"/>
        </w:rPr>
        <w:t>: 1–29.</w:t>
      </w:r>
    </w:p>
    <w:p w14:paraId="54827DDA"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Barbeta A, Mejía-Chang M, Ogaya R, Voltas J, Dawson TE, Peñuelas J</w:t>
      </w:r>
      <w:r w:rsidRPr="0035250A">
        <w:rPr>
          <w:rFonts w:ascii="Calibri" w:hAnsi="Calibri" w:cs="Calibri"/>
          <w:noProof/>
          <w:szCs w:val="24"/>
        </w:rPr>
        <w:t xml:space="preserve">. </w:t>
      </w:r>
      <w:r w:rsidRPr="0035250A">
        <w:rPr>
          <w:rFonts w:ascii="Calibri" w:hAnsi="Calibri" w:cs="Calibri"/>
          <w:b/>
          <w:bCs/>
          <w:noProof/>
          <w:szCs w:val="24"/>
        </w:rPr>
        <w:t>2015</w:t>
      </w:r>
      <w:r w:rsidRPr="0035250A">
        <w:rPr>
          <w:rFonts w:ascii="Calibri" w:hAnsi="Calibri" w:cs="Calibri"/>
          <w:noProof/>
          <w:szCs w:val="24"/>
        </w:rPr>
        <w:t xml:space="preserve">. The combined effects of a long-term experimental drought and an extreme drought on the use of plant-water sources in a Mediterranean forest. </w:t>
      </w:r>
      <w:r w:rsidRPr="0035250A">
        <w:rPr>
          <w:rFonts w:ascii="Calibri" w:hAnsi="Calibri" w:cs="Calibri"/>
          <w:i/>
          <w:iCs/>
          <w:noProof/>
          <w:szCs w:val="24"/>
        </w:rPr>
        <w:t>Global Change Biology</w:t>
      </w:r>
      <w:r w:rsidRPr="0035250A">
        <w:rPr>
          <w:rFonts w:ascii="Calibri" w:hAnsi="Calibri" w:cs="Calibri"/>
          <w:noProof/>
          <w:szCs w:val="24"/>
        </w:rPr>
        <w:t xml:space="preserve"> </w:t>
      </w:r>
      <w:r w:rsidRPr="0035250A">
        <w:rPr>
          <w:rFonts w:ascii="Calibri" w:hAnsi="Calibri" w:cs="Calibri"/>
          <w:b/>
          <w:bCs/>
          <w:noProof/>
          <w:szCs w:val="24"/>
        </w:rPr>
        <w:t>21</w:t>
      </w:r>
      <w:r w:rsidRPr="0035250A">
        <w:rPr>
          <w:rFonts w:ascii="Calibri" w:hAnsi="Calibri" w:cs="Calibri"/>
          <w:noProof/>
          <w:szCs w:val="24"/>
        </w:rPr>
        <w:t>: 1213–1225.</w:t>
      </w:r>
    </w:p>
    <w:p w14:paraId="2D22EF62"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Barbeta A, Peñuelas J</w:t>
      </w:r>
      <w:r w:rsidRPr="0035250A">
        <w:rPr>
          <w:rFonts w:ascii="Calibri" w:hAnsi="Calibri" w:cs="Calibri"/>
          <w:noProof/>
          <w:szCs w:val="24"/>
        </w:rPr>
        <w:t xml:space="preserve">. </w:t>
      </w:r>
      <w:r w:rsidRPr="0035250A">
        <w:rPr>
          <w:rFonts w:ascii="Calibri" w:hAnsi="Calibri" w:cs="Calibri"/>
          <w:b/>
          <w:bCs/>
          <w:noProof/>
          <w:szCs w:val="24"/>
        </w:rPr>
        <w:t>2017</w:t>
      </w:r>
      <w:r w:rsidRPr="0035250A">
        <w:rPr>
          <w:rFonts w:ascii="Calibri" w:hAnsi="Calibri" w:cs="Calibri"/>
          <w:noProof/>
          <w:szCs w:val="24"/>
        </w:rPr>
        <w:t xml:space="preserve">. Relative contribution of groundwater to plant transpiration estimated with stable isotopes. </w:t>
      </w:r>
      <w:r w:rsidRPr="0035250A">
        <w:rPr>
          <w:rFonts w:ascii="Calibri" w:hAnsi="Calibri" w:cs="Calibri"/>
          <w:i/>
          <w:iCs/>
          <w:noProof/>
          <w:szCs w:val="24"/>
        </w:rPr>
        <w:t>Scientific Reports</w:t>
      </w:r>
      <w:r w:rsidRPr="0035250A">
        <w:rPr>
          <w:rFonts w:ascii="Calibri" w:hAnsi="Calibri" w:cs="Calibri"/>
          <w:noProof/>
          <w:szCs w:val="24"/>
        </w:rPr>
        <w:t xml:space="preserve"> </w:t>
      </w:r>
      <w:r w:rsidRPr="0035250A">
        <w:rPr>
          <w:rFonts w:ascii="Calibri" w:hAnsi="Calibri" w:cs="Calibri"/>
          <w:b/>
          <w:bCs/>
          <w:noProof/>
          <w:szCs w:val="24"/>
        </w:rPr>
        <w:t>7</w:t>
      </w:r>
      <w:r w:rsidRPr="0035250A">
        <w:rPr>
          <w:rFonts w:ascii="Calibri" w:hAnsi="Calibri" w:cs="Calibri"/>
          <w:noProof/>
          <w:szCs w:val="24"/>
        </w:rPr>
        <w:t>: 1–10.</w:t>
      </w:r>
    </w:p>
    <w:p w14:paraId="30465E9D"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Berry ZC, Hughes NM, Smith WK</w:t>
      </w:r>
      <w:r w:rsidRPr="0035250A">
        <w:rPr>
          <w:rFonts w:ascii="Calibri" w:hAnsi="Calibri" w:cs="Calibri"/>
          <w:noProof/>
          <w:szCs w:val="24"/>
        </w:rPr>
        <w:t xml:space="preserve">. </w:t>
      </w:r>
      <w:r w:rsidRPr="0035250A">
        <w:rPr>
          <w:rFonts w:ascii="Calibri" w:hAnsi="Calibri" w:cs="Calibri"/>
          <w:b/>
          <w:bCs/>
          <w:noProof/>
          <w:szCs w:val="24"/>
        </w:rPr>
        <w:t>2014</w:t>
      </w:r>
      <w:r w:rsidRPr="0035250A">
        <w:rPr>
          <w:rFonts w:ascii="Calibri" w:hAnsi="Calibri" w:cs="Calibri"/>
          <w:noProof/>
          <w:szCs w:val="24"/>
        </w:rPr>
        <w:t xml:space="preserve">. Cloud immersion: an important water source for spruce and fir saplings in the southern Appalachian Mountains. </w:t>
      </w:r>
      <w:r w:rsidRPr="0035250A">
        <w:rPr>
          <w:rFonts w:ascii="Calibri" w:hAnsi="Calibri" w:cs="Calibri"/>
          <w:i/>
          <w:iCs/>
          <w:noProof/>
          <w:szCs w:val="24"/>
        </w:rPr>
        <w:t>Oecologia</w:t>
      </w:r>
      <w:r w:rsidRPr="0035250A">
        <w:rPr>
          <w:rFonts w:ascii="Calibri" w:hAnsi="Calibri" w:cs="Calibri"/>
          <w:noProof/>
          <w:szCs w:val="24"/>
        </w:rPr>
        <w:t xml:space="preserve"> </w:t>
      </w:r>
      <w:r w:rsidRPr="0035250A">
        <w:rPr>
          <w:rFonts w:ascii="Calibri" w:hAnsi="Calibri" w:cs="Calibri"/>
          <w:b/>
          <w:bCs/>
          <w:noProof/>
          <w:szCs w:val="24"/>
        </w:rPr>
        <w:t>174</w:t>
      </w:r>
      <w:r w:rsidRPr="0035250A">
        <w:rPr>
          <w:rFonts w:ascii="Calibri" w:hAnsi="Calibri" w:cs="Calibri"/>
          <w:noProof/>
          <w:szCs w:val="24"/>
        </w:rPr>
        <w:t>: 319–26.</w:t>
      </w:r>
    </w:p>
    <w:p w14:paraId="16A888FA"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lastRenderedPageBreak/>
        <w:t>Bertrand G, Masini J, Goldscheider N, Meeks J, Lavastre V, Celle-Jeanton H, Gobat JM, Hunkeler D</w:t>
      </w:r>
      <w:r w:rsidRPr="0035250A">
        <w:rPr>
          <w:rFonts w:ascii="Calibri" w:hAnsi="Calibri" w:cs="Calibri"/>
          <w:noProof/>
          <w:szCs w:val="24"/>
        </w:rPr>
        <w:t xml:space="preserve">. </w:t>
      </w:r>
      <w:r w:rsidRPr="0035250A">
        <w:rPr>
          <w:rFonts w:ascii="Calibri" w:hAnsi="Calibri" w:cs="Calibri"/>
          <w:b/>
          <w:bCs/>
          <w:noProof/>
          <w:szCs w:val="24"/>
        </w:rPr>
        <w:t>2014</w:t>
      </w:r>
      <w:r w:rsidRPr="0035250A">
        <w:rPr>
          <w:rFonts w:ascii="Calibri" w:hAnsi="Calibri" w:cs="Calibri"/>
          <w:noProof/>
          <w:szCs w:val="24"/>
        </w:rPr>
        <w:t xml:space="preserve">. Determination of spatiotemporal variability of tree water uptake using stable isotopes (δ18O, δ2H) in an alluvial system supplied by a high-altitude watershed, Pfyn forest, Switzerland. </w:t>
      </w:r>
      <w:r w:rsidRPr="0035250A">
        <w:rPr>
          <w:rFonts w:ascii="Calibri" w:hAnsi="Calibri" w:cs="Calibri"/>
          <w:i/>
          <w:iCs/>
          <w:noProof/>
          <w:szCs w:val="24"/>
        </w:rPr>
        <w:t>Ecohydrology</w:t>
      </w:r>
      <w:r w:rsidRPr="0035250A">
        <w:rPr>
          <w:rFonts w:ascii="Calibri" w:hAnsi="Calibri" w:cs="Calibri"/>
          <w:noProof/>
          <w:szCs w:val="24"/>
        </w:rPr>
        <w:t xml:space="preserve"> </w:t>
      </w:r>
      <w:r w:rsidRPr="0035250A">
        <w:rPr>
          <w:rFonts w:ascii="Calibri" w:hAnsi="Calibri" w:cs="Calibri"/>
          <w:b/>
          <w:bCs/>
          <w:noProof/>
          <w:szCs w:val="24"/>
        </w:rPr>
        <w:t>7</w:t>
      </w:r>
      <w:r w:rsidRPr="0035250A">
        <w:rPr>
          <w:rFonts w:ascii="Calibri" w:hAnsi="Calibri" w:cs="Calibri"/>
          <w:noProof/>
          <w:szCs w:val="24"/>
        </w:rPr>
        <w:t>: 319–333.</w:t>
      </w:r>
    </w:p>
    <w:p w14:paraId="5A9B8D6D"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Bowling DR, Schulze ES, Hall SJ</w:t>
      </w:r>
      <w:r w:rsidRPr="0035250A">
        <w:rPr>
          <w:rFonts w:ascii="Calibri" w:hAnsi="Calibri" w:cs="Calibri"/>
          <w:noProof/>
          <w:szCs w:val="24"/>
        </w:rPr>
        <w:t xml:space="preserve">. </w:t>
      </w:r>
      <w:r w:rsidRPr="0035250A">
        <w:rPr>
          <w:rFonts w:ascii="Calibri" w:hAnsi="Calibri" w:cs="Calibri"/>
          <w:b/>
          <w:bCs/>
          <w:noProof/>
          <w:szCs w:val="24"/>
        </w:rPr>
        <w:t>2017</w:t>
      </w:r>
      <w:r w:rsidRPr="0035250A">
        <w:rPr>
          <w:rFonts w:ascii="Calibri" w:hAnsi="Calibri" w:cs="Calibri"/>
          <w:noProof/>
          <w:szCs w:val="24"/>
        </w:rPr>
        <w:t xml:space="preserve">. Revisiting streamside trees that do not use stream water: can the two water worlds hypothesis and snowpack isotopic effects explain a missing water source? </w:t>
      </w:r>
      <w:r w:rsidRPr="0035250A">
        <w:rPr>
          <w:rFonts w:ascii="Calibri" w:hAnsi="Calibri" w:cs="Calibri"/>
          <w:i/>
          <w:iCs/>
          <w:noProof/>
          <w:szCs w:val="24"/>
        </w:rPr>
        <w:t>Ecohydrology</w:t>
      </w:r>
      <w:r w:rsidRPr="0035250A">
        <w:rPr>
          <w:rFonts w:ascii="Calibri" w:hAnsi="Calibri" w:cs="Calibri"/>
          <w:noProof/>
          <w:szCs w:val="24"/>
        </w:rPr>
        <w:t xml:space="preserve"> </w:t>
      </w:r>
      <w:r w:rsidRPr="0035250A">
        <w:rPr>
          <w:rFonts w:ascii="Calibri" w:hAnsi="Calibri" w:cs="Calibri"/>
          <w:b/>
          <w:bCs/>
          <w:noProof/>
          <w:szCs w:val="24"/>
        </w:rPr>
        <w:t>10</w:t>
      </w:r>
      <w:r w:rsidRPr="0035250A">
        <w:rPr>
          <w:rFonts w:ascii="Calibri" w:hAnsi="Calibri" w:cs="Calibri"/>
          <w:noProof/>
          <w:szCs w:val="24"/>
        </w:rPr>
        <w:t>: 1–12.</w:t>
      </w:r>
    </w:p>
    <w:p w14:paraId="1C8D67B1"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Brooks JR, Barnard HR, Coulombe R, McDonnell JJ, Renée Brooks J, Barnard HR, Coulombe R, McDonnell JJ</w:t>
      </w:r>
      <w:r w:rsidRPr="0035250A">
        <w:rPr>
          <w:rFonts w:ascii="Calibri" w:hAnsi="Calibri" w:cs="Calibri"/>
          <w:noProof/>
          <w:szCs w:val="24"/>
        </w:rPr>
        <w:t xml:space="preserve">. </w:t>
      </w:r>
      <w:r w:rsidRPr="0035250A">
        <w:rPr>
          <w:rFonts w:ascii="Calibri" w:hAnsi="Calibri" w:cs="Calibri"/>
          <w:b/>
          <w:bCs/>
          <w:noProof/>
          <w:szCs w:val="24"/>
        </w:rPr>
        <w:t>2010</w:t>
      </w:r>
      <w:r w:rsidRPr="0035250A">
        <w:rPr>
          <w:rFonts w:ascii="Calibri" w:hAnsi="Calibri" w:cs="Calibri"/>
          <w:noProof/>
          <w:szCs w:val="24"/>
        </w:rPr>
        <w:t xml:space="preserve">. Ecohydrologic separation of water between trees and streams in a Mediterranean climate. </w:t>
      </w:r>
      <w:r w:rsidRPr="0035250A">
        <w:rPr>
          <w:rFonts w:ascii="Calibri" w:hAnsi="Calibri" w:cs="Calibri"/>
          <w:i/>
          <w:iCs/>
          <w:noProof/>
          <w:szCs w:val="24"/>
        </w:rPr>
        <w:t>Nature Geoscience</w:t>
      </w:r>
      <w:r w:rsidRPr="0035250A">
        <w:rPr>
          <w:rFonts w:ascii="Calibri" w:hAnsi="Calibri" w:cs="Calibri"/>
          <w:noProof/>
          <w:szCs w:val="24"/>
        </w:rPr>
        <w:t xml:space="preserve"> </w:t>
      </w:r>
      <w:r w:rsidRPr="0035250A">
        <w:rPr>
          <w:rFonts w:ascii="Calibri" w:hAnsi="Calibri" w:cs="Calibri"/>
          <w:b/>
          <w:bCs/>
          <w:noProof/>
          <w:szCs w:val="24"/>
        </w:rPr>
        <w:t>3</w:t>
      </w:r>
      <w:r w:rsidRPr="0035250A">
        <w:rPr>
          <w:rFonts w:ascii="Calibri" w:hAnsi="Calibri" w:cs="Calibri"/>
          <w:noProof/>
          <w:szCs w:val="24"/>
        </w:rPr>
        <w:t>: 100–104.</w:t>
      </w:r>
    </w:p>
    <w:p w14:paraId="77CFA3A6"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 xml:space="preserve">Brum M, Vadeboncoeur MA, Ivanov V, Asbjornsen H, Saleska S, Alves LF, Penha D, Dias JD, Aragão LEOC, Barros F, </w:t>
      </w:r>
      <w:r w:rsidRPr="0035250A">
        <w:rPr>
          <w:rFonts w:ascii="Calibri" w:hAnsi="Calibri" w:cs="Calibri"/>
          <w:b/>
          <w:bCs/>
          <w:i/>
          <w:iCs/>
          <w:noProof/>
          <w:szCs w:val="24"/>
        </w:rPr>
        <w:t>et al.</w:t>
      </w:r>
      <w:r w:rsidRPr="0035250A">
        <w:rPr>
          <w:rFonts w:ascii="Calibri" w:hAnsi="Calibri" w:cs="Calibri"/>
          <w:noProof/>
          <w:szCs w:val="24"/>
        </w:rPr>
        <w:t xml:space="preserve"> </w:t>
      </w:r>
      <w:r w:rsidRPr="0035250A">
        <w:rPr>
          <w:rFonts w:ascii="Calibri" w:hAnsi="Calibri" w:cs="Calibri"/>
          <w:b/>
          <w:bCs/>
          <w:noProof/>
          <w:szCs w:val="24"/>
        </w:rPr>
        <w:t>2018</w:t>
      </w:r>
      <w:r w:rsidRPr="0035250A">
        <w:rPr>
          <w:rFonts w:ascii="Calibri" w:hAnsi="Calibri" w:cs="Calibri"/>
          <w:noProof/>
          <w:szCs w:val="24"/>
        </w:rPr>
        <w:t xml:space="preserve">. Hydrological niche segregation defines forest structure and drought tolerance strategies in a seasonal Amazon forest. </w:t>
      </w:r>
      <w:r w:rsidRPr="0035250A">
        <w:rPr>
          <w:rFonts w:ascii="Calibri" w:hAnsi="Calibri" w:cs="Calibri"/>
          <w:i/>
          <w:iCs/>
          <w:noProof/>
          <w:szCs w:val="24"/>
        </w:rPr>
        <w:t>Journal of Ecology</w:t>
      </w:r>
      <w:r w:rsidRPr="0035250A">
        <w:rPr>
          <w:rFonts w:ascii="Calibri" w:hAnsi="Calibri" w:cs="Calibri"/>
          <w:noProof/>
          <w:szCs w:val="24"/>
        </w:rPr>
        <w:t>: 318–333.</w:t>
      </w:r>
    </w:p>
    <w:p w14:paraId="73C619E7"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Dawson TE, Ehleringer JR</w:t>
      </w:r>
      <w:r w:rsidRPr="0035250A">
        <w:rPr>
          <w:rFonts w:ascii="Calibri" w:hAnsi="Calibri" w:cs="Calibri"/>
          <w:noProof/>
          <w:szCs w:val="24"/>
        </w:rPr>
        <w:t xml:space="preserve">. </w:t>
      </w:r>
      <w:r w:rsidRPr="0035250A">
        <w:rPr>
          <w:rFonts w:ascii="Calibri" w:hAnsi="Calibri" w:cs="Calibri"/>
          <w:b/>
          <w:bCs/>
          <w:noProof/>
          <w:szCs w:val="24"/>
        </w:rPr>
        <w:t>1991</w:t>
      </w:r>
      <w:r w:rsidRPr="0035250A">
        <w:rPr>
          <w:rFonts w:ascii="Calibri" w:hAnsi="Calibri" w:cs="Calibri"/>
          <w:noProof/>
          <w:szCs w:val="24"/>
        </w:rPr>
        <w:t xml:space="preserve">. Streamside trees that do not use stream water. </w:t>
      </w:r>
      <w:r w:rsidRPr="0035250A">
        <w:rPr>
          <w:rFonts w:ascii="Calibri" w:hAnsi="Calibri" w:cs="Calibri"/>
          <w:i/>
          <w:iCs/>
          <w:noProof/>
          <w:szCs w:val="24"/>
        </w:rPr>
        <w:t>Nature</w:t>
      </w:r>
      <w:r w:rsidRPr="0035250A">
        <w:rPr>
          <w:rFonts w:ascii="Calibri" w:hAnsi="Calibri" w:cs="Calibri"/>
          <w:noProof/>
          <w:szCs w:val="24"/>
        </w:rPr>
        <w:t xml:space="preserve"> </w:t>
      </w:r>
      <w:r w:rsidRPr="0035250A">
        <w:rPr>
          <w:rFonts w:ascii="Calibri" w:hAnsi="Calibri" w:cs="Calibri"/>
          <w:b/>
          <w:bCs/>
          <w:noProof/>
          <w:szCs w:val="24"/>
        </w:rPr>
        <w:t>350</w:t>
      </w:r>
      <w:r w:rsidRPr="0035250A">
        <w:rPr>
          <w:rFonts w:ascii="Calibri" w:hAnsi="Calibri" w:cs="Calibri"/>
          <w:noProof/>
          <w:szCs w:val="24"/>
        </w:rPr>
        <w:t>: 335–337.</w:t>
      </w:r>
    </w:p>
    <w:p w14:paraId="11DCA3D7"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De Deurwaerder H, Hervé-Fernández P, Stahl C, Burban B, Petronelli P, Hoffman B, Bonal D, Boeckx P, Verbeeck H</w:t>
      </w:r>
      <w:r w:rsidRPr="0035250A">
        <w:rPr>
          <w:rFonts w:ascii="Calibri" w:hAnsi="Calibri" w:cs="Calibri"/>
          <w:noProof/>
          <w:szCs w:val="24"/>
        </w:rPr>
        <w:t xml:space="preserve">. </w:t>
      </w:r>
      <w:r w:rsidRPr="0035250A">
        <w:rPr>
          <w:rFonts w:ascii="Calibri" w:hAnsi="Calibri" w:cs="Calibri"/>
          <w:b/>
          <w:bCs/>
          <w:noProof/>
          <w:szCs w:val="24"/>
        </w:rPr>
        <w:t>2018</w:t>
      </w:r>
      <w:r w:rsidRPr="0035250A">
        <w:rPr>
          <w:rFonts w:ascii="Calibri" w:hAnsi="Calibri" w:cs="Calibri"/>
          <w:noProof/>
          <w:szCs w:val="24"/>
        </w:rPr>
        <w:t xml:space="preserve">. Liana and tree below-ground water competition—evidence for water resource partitioning during the dry season. </w:t>
      </w:r>
      <w:r w:rsidRPr="0035250A">
        <w:rPr>
          <w:rFonts w:ascii="Calibri" w:hAnsi="Calibri" w:cs="Calibri"/>
          <w:i/>
          <w:iCs/>
          <w:noProof/>
          <w:szCs w:val="24"/>
        </w:rPr>
        <w:t>Tree Physiology</w:t>
      </w:r>
      <w:r w:rsidRPr="0035250A">
        <w:rPr>
          <w:rFonts w:ascii="Calibri" w:hAnsi="Calibri" w:cs="Calibri"/>
          <w:noProof/>
          <w:szCs w:val="24"/>
        </w:rPr>
        <w:t>: 1–13.</w:t>
      </w:r>
    </w:p>
    <w:p w14:paraId="58861864"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Eley Y, Dawson L, Black S, Andrews J, Pedentchouk N</w:t>
      </w:r>
      <w:r w:rsidRPr="0035250A">
        <w:rPr>
          <w:rFonts w:ascii="Calibri" w:hAnsi="Calibri" w:cs="Calibri"/>
          <w:noProof/>
          <w:szCs w:val="24"/>
        </w:rPr>
        <w:t xml:space="preserve">. </w:t>
      </w:r>
      <w:r w:rsidRPr="0035250A">
        <w:rPr>
          <w:rFonts w:ascii="Calibri" w:hAnsi="Calibri" w:cs="Calibri"/>
          <w:b/>
          <w:bCs/>
          <w:noProof/>
          <w:szCs w:val="24"/>
        </w:rPr>
        <w:t>2014</w:t>
      </w:r>
      <w:r w:rsidRPr="0035250A">
        <w:rPr>
          <w:rFonts w:ascii="Calibri" w:hAnsi="Calibri" w:cs="Calibri"/>
          <w:noProof/>
          <w:szCs w:val="24"/>
        </w:rPr>
        <w:t xml:space="preserve">. Understanding 2 H / 1 H systematics of leaf wax n -alkanes in coastal plants at Stiffkey saltmarsh , Norfolk , UK. </w:t>
      </w:r>
      <w:r w:rsidRPr="0035250A">
        <w:rPr>
          <w:rFonts w:ascii="Calibri" w:hAnsi="Calibri" w:cs="Calibri"/>
          <w:i/>
          <w:iCs/>
          <w:noProof/>
          <w:szCs w:val="24"/>
        </w:rPr>
        <w:t>Geochimica et Cosmochimica Acta</w:t>
      </w:r>
      <w:r w:rsidRPr="0035250A">
        <w:rPr>
          <w:rFonts w:ascii="Calibri" w:hAnsi="Calibri" w:cs="Calibri"/>
          <w:noProof/>
          <w:szCs w:val="24"/>
        </w:rPr>
        <w:t xml:space="preserve"> </w:t>
      </w:r>
      <w:r w:rsidRPr="0035250A">
        <w:rPr>
          <w:rFonts w:ascii="Calibri" w:hAnsi="Calibri" w:cs="Calibri"/>
          <w:b/>
          <w:bCs/>
          <w:noProof/>
          <w:szCs w:val="24"/>
        </w:rPr>
        <w:t>128</w:t>
      </w:r>
      <w:r w:rsidRPr="0035250A">
        <w:rPr>
          <w:rFonts w:ascii="Calibri" w:hAnsi="Calibri" w:cs="Calibri"/>
          <w:noProof/>
          <w:szCs w:val="24"/>
        </w:rPr>
        <w:t>: 13–28.</w:t>
      </w:r>
    </w:p>
    <w:p w14:paraId="2B629164"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Ellsworth PZ, Williams DG</w:t>
      </w:r>
      <w:r w:rsidRPr="0035250A">
        <w:rPr>
          <w:rFonts w:ascii="Calibri" w:hAnsi="Calibri" w:cs="Calibri"/>
          <w:noProof/>
          <w:szCs w:val="24"/>
        </w:rPr>
        <w:t xml:space="preserve">. </w:t>
      </w:r>
      <w:r w:rsidRPr="0035250A">
        <w:rPr>
          <w:rFonts w:ascii="Calibri" w:hAnsi="Calibri" w:cs="Calibri"/>
          <w:b/>
          <w:bCs/>
          <w:noProof/>
          <w:szCs w:val="24"/>
        </w:rPr>
        <w:t>2007</w:t>
      </w:r>
      <w:r w:rsidRPr="0035250A">
        <w:rPr>
          <w:rFonts w:ascii="Calibri" w:hAnsi="Calibri" w:cs="Calibri"/>
          <w:noProof/>
          <w:szCs w:val="24"/>
        </w:rPr>
        <w:t xml:space="preserve">. Hydrogen isotope fractionation during water uptake by woody xerophytes. </w:t>
      </w:r>
      <w:r w:rsidRPr="0035250A">
        <w:rPr>
          <w:rFonts w:ascii="Calibri" w:hAnsi="Calibri" w:cs="Calibri"/>
          <w:i/>
          <w:iCs/>
          <w:noProof/>
          <w:szCs w:val="24"/>
        </w:rPr>
        <w:t>Plant and Soil</w:t>
      </w:r>
      <w:r w:rsidRPr="0035250A">
        <w:rPr>
          <w:rFonts w:ascii="Calibri" w:hAnsi="Calibri" w:cs="Calibri"/>
          <w:noProof/>
          <w:szCs w:val="24"/>
        </w:rPr>
        <w:t xml:space="preserve"> </w:t>
      </w:r>
      <w:r w:rsidRPr="0035250A">
        <w:rPr>
          <w:rFonts w:ascii="Calibri" w:hAnsi="Calibri" w:cs="Calibri"/>
          <w:b/>
          <w:bCs/>
          <w:noProof/>
          <w:szCs w:val="24"/>
        </w:rPr>
        <w:t>291</w:t>
      </w:r>
      <w:r w:rsidRPr="0035250A">
        <w:rPr>
          <w:rFonts w:ascii="Calibri" w:hAnsi="Calibri" w:cs="Calibri"/>
          <w:noProof/>
          <w:szCs w:val="24"/>
        </w:rPr>
        <w:t>: 93–107.</w:t>
      </w:r>
    </w:p>
    <w:p w14:paraId="7F7073BA"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Evaristo J, Jasechko S, McDonnell JJ</w:t>
      </w:r>
      <w:r w:rsidRPr="0035250A">
        <w:rPr>
          <w:rFonts w:ascii="Calibri" w:hAnsi="Calibri" w:cs="Calibri"/>
          <w:noProof/>
          <w:szCs w:val="24"/>
        </w:rPr>
        <w:t xml:space="preserve">. </w:t>
      </w:r>
      <w:r w:rsidRPr="0035250A">
        <w:rPr>
          <w:rFonts w:ascii="Calibri" w:hAnsi="Calibri" w:cs="Calibri"/>
          <w:b/>
          <w:bCs/>
          <w:noProof/>
          <w:szCs w:val="24"/>
        </w:rPr>
        <w:t>2015</w:t>
      </w:r>
      <w:r w:rsidRPr="0035250A">
        <w:rPr>
          <w:rFonts w:ascii="Calibri" w:hAnsi="Calibri" w:cs="Calibri"/>
          <w:noProof/>
          <w:szCs w:val="24"/>
        </w:rPr>
        <w:t xml:space="preserve">. Global separation of plant transpiration from groundwater and streamflow. </w:t>
      </w:r>
      <w:r w:rsidRPr="0035250A">
        <w:rPr>
          <w:rFonts w:ascii="Calibri" w:hAnsi="Calibri" w:cs="Calibri"/>
          <w:i/>
          <w:iCs/>
          <w:noProof/>
          <w:szCs w:val="24"/>
        </w:rPr>
        <w:t>Nature</w:t>
      </w:r>
      <w:r w:rsidRPr="0035250A">
        <w:rPr>
          <w:rFonts w:ascii="Calibri" w:hAnsi="Calibri" w:cs="Calibri"/>
          <w:noProof/>
          <w:szCs w:val="24"/>
        </w:rPr>
        <w:t xml:space="preserve"> </w:t>
      </w:r>
      <w:r w:rsidRPr="0035250A">
        <w:rPr>
          <w:rFonts w:ascii="Calibri" w:hAnsi="Calibri" w:cs="Calibri"/>
          <w:b/>
          <w:bCs/>
          <w:noProof/>
          <w:szCs w:val="24"/>
        </w:rPr>
        <w:t>525</w:t>
      </w:r>
      <w:r w:rsidRPr="0035250A">
        <w:rPr>
          <w:rFonts w:ascii="Calibri" w:hAnsi="Calibri" w:cs="Calibri"/>
          <w:noProof/>
          <w:szCs w:val="24"/>
        </w:rPr>
        <w:t>: 91–94.</w:t>
      </w:r>
    </w:p>
    <w:p w14:paraId="1814B4F0"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Geris J, Tetzlaff D, McDonnell JJ, Soulsby C</w:t>
      </w:r>
      <w:r w:rsidRPr="0035250A">
        <w:rPr>
          <w:rFonts w:ascii="Calibri" w:hAnsi="Calibri" w:cs="Calibri"/>
          <w:noProof/>
          <w:szCs w:val="24"/>
        </w:rPr>
        <w:t xml:space="preserve">. </w:t>
      </w:r>
      <w:r w:rsidRPr="0035250A">
        <w:rPr>
          <w:rFonts w:ascii="Calibri" w:hAnsi="Calibri" w:cs="Calibri"/>
          <w:b/>
          <w:bCs/>
          <w:noProof/>
          <w:szCs w:val="24"/>
        </w:rPr>
        <w:t>2017</w:t>
      </w:r>
      <w:r w:rsidRPr="0035250A">
        <w:rPr>
          <w:rFonts w:ascii="Calibri" w:hAnsi="Calibri" w:cs="Calibri"/>
          <w:noProof/>
          <w:szCs w:val="24"/>
        </w:rPr>
        <w:t xml:space="preserve">. Spatial and temporal patterns of soil water storage and vegetation water use in humid northern catchments. </w:t>
      </w:r>
      <w:r w:rsidRPr="0035250A">
        <w:rPr>
          <w:rFonts w:ascii="Calibri" w:hAnsi="Calibri" w:cs="Calibri"/>
          <w:i/>
          <w:iCs/>
          <w:noProof/>
          <w:szCs w:val="24"/>
        </w:rPr>
        <w:t>Science of the Total Environment</w:t>
      </w:r>
      <w:r w:rsidRPr="0035250A">
        <w:rPr>
          <w:rFonts w:ascii="Calibri" w:hAnsi="Calibri" w:cs="Calibri"/>
          <w:noProof/>
          <w:szCs w:val="24"/>
        </w:rPr>
        <w:t xml:space="preserve"> </w:t>
      </w:r>
      <w:r w:rsidRPr="0035250A">
        <w:rPr>
          <w:rFonts w:ascii="Calibri" w:hAnsi="Calibri" w:cs="Calibri"/>
          <w:b/>
          <w:bCs/>
          <w:noProof/>
          <w:szCs w:val="24"/>
        </w:rPr>
        <w:t>595</w:t>
      </w:r>
      <w:r w:rsidRPr="0035250A">
        <w:rPr>
          <w:rFonts w:ascii="Calibri" w:hAnsi="Calibri" w:cs="Calibri"/>
          <w:noProof/>
          <w:szCs w:val="24"/>
        </w:rPr>
        <w:t>: 486–493.</w:t>
      </w:r>
    </w:p>
    <w:p w14:paraId="6D6E1328"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 xml:space="preserve">Goldsmith GR, Allen ST, Braun S, Engbersen N, Romero González-Quijano C, Kirchner JW, Siegwolf </w:t>
      </w:r>
      <w:r w:rsidRPr="0035250A">
        <w:rPr>
          <w:rFonts w:ascii="Calibri" w:hAnsi="Calibri" w:cs="Calibri"/>
          <w:b/>
          <w:bCs/>
          <w:noProof/>
          <w:szCs w:val="24"/>
        </w:rPr>
        <w:lastRenderedPageBreak/>
        <w:t>RTW</w:t>
      </w:r>
      <w:r w:rsidRPr="0035250A">
        <w:rPr>
          <w:rFonts w:ascii="Calibri" w:hAnsi="Calibri" w:cs="Calibri"/>
          <w:noProof/>
          <w:szCs w:val="24"/>
        </w:rPr>
        <w:t xml:space="preserve">. </w:t>
      </w:r>
      <w:r w:rsidRPr="0035250A">
        <w:rPr>
          <w:rFonts w:ascii="Calibri" w:hAnsi="Calibri" w:cs="Calibri"/>
          <w:b/>
          <w:bCs/>
          <w:noProof/>
          <w:szCs w:val="24"/>
        </w:rPr>
        <w:t>2018</w:t>
      </w:r>
      <w:r w:rsidRPr="0035250A">
        <w:rPr>
          <w:rFonts w:ascii="Calibri" w:hAnsi="Calibri" w:cs="Calibri"/>
          <w:noProof/>
          <w:szCs w:val="24"/>
        </w:rPr>
        <w:t xml:space="preserve">. Spatial variation in throughfall, soil, and plant water isotopes in a temperate forest. </w:t>
      </w:r>
      <w:r w:rsidRPr="0035250A">
        <w:rPr>
          <w:rFonts w:ascii="Calibri" w:hAnsi="Calibri" w:cs="Calibri"/>
          <w:i/>
          <w:iCs/>
          <w:noProof/>
          <w:szCs w:val="24"/>
        </w:rPr>
        <w:t>Ecohydrology</w:t>
      </w:r>
      <w:r w:rsidRPr="0035250A">
        <w:rPr>
          <w:rFonts w:ascii="Calibri" w:hAnsi="Calibri" w:cs="Calibri"/>
          <w:noProof/>
          <w:szCs w:val="24"/>
        </w:rPr>
        <w:t>: e2059.</w:t>
      </w:r>
    </w:p>
    <w:p w14:paraId="32E1D9AC"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Jasechko S, Sharp ZD, Gibson JJ, Birks SJ, Yi Y, Fawcett PJ</w:t>
      </w:r>
      <w:r w:rsidRPr="0035250A">
        <w:rPr>
          <w:rFonts w:ascii="Calibri" w:hAnsi="Calibri" w:cs="Calibri"/>
          <w:noProof/>
          <w:szCs w:val="24"/>
        </w:rPr>
        <w:t xml:space="preserve">. </w:t>
      </w:r>
      <w:r w:rsidRPr="0035250A">
        <w:rPr>
          <w:rFonts w:ascii="Calibri" w:hAnsi="Calibri" w:cs="Calibri"/>
          <w:b/>
          <w:bCs/>
          <w:noProof/>
          <w:szCs w:val="24"/>
        </w:rPr>
        <w:t>2013</w:t>
      </w:r>
      <w:r w:rsidRPr="0035250A">
        <w:rPr>
          <w:rFonts w:ascii="Calibri" w:hAnsi="Calibri" w:cs="Calibri"/>
          <w:noProof/>
          <w:szCs w:val="24"/>
        </w:rPr>
        <w:t xml:space="preserve">. Terrestrial water fluxes dominated by transpiration. </w:t>
      </w:r>
      <w:r w:rsidRPr="0035250A">
        <w:rPr>
          <w:rFonts w:ascii="Calibri" w:hAnsi="Calibri" w:cs="Calibri"/>
          <w:i/>
          <w:iCs/>
          <w:noProof/>
          <w:szCs w:val="24"/>
        </w:rPr>
        <w:t>Nature</w:t>
      </w:r>
      <w:r w:rsidRPr="0035250A">
        <w:rPr>
          <w:rFonts w:ascii="Calibri" w:hAnsi="Calibri" w:cs="Calibri"/>
          <w:noProof/>
          <w:szCs w:val="24"/>
        </w:rPr>
        <w:t xml:space="preserve"> </w:t>
      </w:r>
      <w:r w:rsidRPr="0035250A">
        <w:rPr>
          <w:rFonts w:ascii="Calibri" w:hAnsi="Calibri" w:cs="Calibri"/>
          <w:b/>
          <w:bCs/>
          <w:noProof/>
          <w:szCs w:val="24"/>
        </w:rPr>
        <w:t>496</w:t>
      </w:r>
      <w:r w:rsidRPr="0035250A">
        <w:rPr>
          <w:rFonts w:ascii="Calibri" w:hAnsi="Calibri" w:cs="Calibri"/>
          <w:noProof/>
          <w:szCs w:val="24"/>
        </w:rPr>
        <w:t>: 347–350.</w:t>
      </w:r>
    </w:p>
    <w:p w14:paraId="1D6863F1"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Karan DM, Macey RI</w:t>
      </w:r>
      <w:r w:rsidRPr="0035250A">
        <w:rPr>
          <w:rFonts w:ascii="Calibri" w:hAnsi="Calibri" w:cs="Calibri"/>
          <w:noProof/>
          <w:szCs w:val="24"/>
        </w:rPr>
        <w:t xml:space="preserve">. </w:t>
      </w:r>
      <w:r w:rsidRPr="0035250A">
        <w:rPr>
          <w:rFonts w:ascii="Calibri" w:hAnsi="Calibri" w:cs="Calibri"/>
          <w:b/>
          <w:bCs/>
          <w:noProof/>
          <w:szCs w:val="24"/>
        </w:rPr>
        <w:t>1980</w:t>
      </w:r>
      <w:r w:rsidRPr="0035250A">
        <w:rPr>
          <w:rFonts w:ascii="Calibri" w:hAnsi="Calibri" w:cs="Calibri"/>
          <w:noProof/>
          <w:szCs w:val="24"/>
        </w:rPr>
        <w:t xml:space="preserve">. The Permeability of the Human Red Cell to Deuterium Oxide (Heavy Water). </w:t>
      </w:r>
      <w:r w:rsidRPr="0035250A">
        <w:rPr>
          <w:rFonts w:ascii="Calibri" w:hAnsi="Calibri" w:cs="Calibri"/>
          <w:i/>
          <w:iCs/>
          <w:noProof/>
          <w:szCs w:val="24"/>
        </w:rPr>
        <w:t>Journal of Cellular Physiology</w:t>
      </w:r>
      <w:r w:rsidRPr="0035250A">
        <w:rPr>
          <w:rFonts w:ascii="Calibri" w:hAnsi="Calibri" w:cs="Calibri"/>
          <w:noProof/>
          <w:szCs w:val="24"/>
        </w:rPr>
        <w:t xml:space="preserve"> </w:t>
      </w:r>
      <w:r w:rsidRPr="0035250A">
        <w:rPr>
          <w:rFonts w:ascii="Calibri" w:hAnsi="Calibri" w:cs="Calibri"/>
          <w:b/>
          <w:bCs/>
          <w:noProof/>
          <w:szCs w:val="24"/>
        </w:rPr>
        <w:t>104</w:t>
      </w:r>
      <w:r w:rsidRPr="0035250A">
        <w:rPr>
          <w:rFonts w:ascii="Calibri" w:hAnsi="Calibri" w:cs="Calibri"/>
          <w:noProof/>
          <w:szCs w:val="24"/>
        </w:rPr>
        <w:t>: 209–214.</w:t>
      </w:r>
    </w:p>
    <w:p w14:paraId="48CEE0D4"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Lin G, Sternberg L da SL</w:t>
      </w:r>
      <w:r w:rsidRPr="0035250A">
        <w:rPr>
          <w:rFonts w:ascii="Calibri" w:hAnsi="Calibri" w:cs="Calibri"/>
          <w:noProof/>
          <w:szCs w:val="24"/>
        </w:rPr>
        <w:t xml:space="preserve">. </w:t>
      </w:r>
      <w:r w:rsidRPr="0035250A">
        <w:rPr>
          <w:rFonts w:ascii="Calibri" w:hAnsi="Calibri" w:cs="Calibri"/>
          <w:b/>
          <w:bCs/>
          <w:noProof/>
          <w:szCs w:val="24"/>
        </w:rPr>
        <w:t>1993</w:t>
      </w:r>
      <w:r w:rsidRPr="0035250A">
        <w:rPr>
          <w:rFonts w:ascii="Calibri" w:hAnsi="Calibri" w:cs="Calibri"/>
          <w:noProof/>
          <w:szCs w:val="24"/>
        </w:rPr>
        <w:t>. Hydrogen isotopic fractionation by plant roots during water uptake in coastal wetland plants. In: Ehleringer J, Hall A, Farquhar G, eds. Stable isotopes and plant carbon-water relations. New York: Academic Press Inc., 497–510.</w:t>
      </w:r>
    </w:p>
    <w:p w14:paraId="4393FB68"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Mahindawansha A, Orlowski N, Kraft P, Rothfuss Y, Racela H, Breuer L</w:t>
      </w:r>
      <w:r w:rsidRPr="0035250A">
        <w:rPr>
          <w:rFonts w:ascii="Calibri" w:hAnsi="Calibri" w:cs="Calibri"/>
          <w:noProof/>
          <w:szCs w:val="24"/>
        </w:rPr>
        <w:t xml:space="preserve">. </w:t>
      </w:r>
      <w:r w:rsidRPr="0035250A">
        <w:rPr>
          <w:rFonts w:ascii="Calibri" w:hAnsi="Calibri" w:cs="Calibri"/>
          <w:b/>
          <w:bCs/>
          <w:noProof/>
          <w:szCs w:val="24"/>
        </w:rPr>
        <w:t>2018</w:t>
      </w:r>
      <w:r w:rsidRPr="0035250A">
        <w:rPr>
          <w:rFonts w:ascii="Calibri" w:hAnsi="Calibri" w:cs="Calibri"/>
          <w:noProof/>
          <w:szCs w:val="24"/>
        </w:rPr>
        <w:t xml:space="preserve">. Quantification of plant water uptake by water stable isotopes in rice paddy systems. </w:t>
      </w:r>
      <w:r w:rsidRPr="0035250A">
        <w:rPr>
          <w:rFonts w:ascii="Calibri" w:hAnsi="Calibri" w:cs="Calibri"/>
          <w:i/>
          <w:iCs/>
          <w:noProof/>
          <w:szCs w:val="24"/>
        </w:rPr>
        <w:t>Plant and Soil</w:t>
      </w:r>
      <w:r w:rsidRPr="0035250A">
        <w:rPr>
          <w:rFonts w:ascii="Calibri" w:hAnsi="Calibri" w:cs="Calibri"/>
          <w:noProof/>
          <w:szCs w:val="24"/>
        </w:rPr>
        <w:t xml:space="preserve"> </w:t>
      </w:r>
      <w:r w:rsidRPr="0035250A">
        <w:rPr>
          <w:rFonts w:ascii="Calibri" w:hAnsi="Calibri" w:cs="Calibri"/>
          <w:b/>
          <w:bCs/>
          <w:noProof/>
          <w:szCs w:val="24"/>
        </w:rPr>
        <w:t>429</w:t>
      </w:r>
      <w:r w:rsidRPr="0035250A">
        <w:rPr>
          <w:rFonts w:ascii="Calibri" w:hAnsi="Calibri" w:cs="Calibri"/>
          <w:noProof/>
          <w:szCs w:val="24"/>
        </w:rPr>
        <w:t>: 281–302.</w:t>
      </w:r>
    </w:p>
    <w:p w14:paraId="1F20AF2F"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Martín-Gómez P, Serrano L, Ferrio JP</w:t>
      </w:r>
      <w:r w:rsidRPr="0035250A">
        <w:rPr>
          <w:rFonts w:ascii="Calibri" w:hAnsi="Calibri" w:cs="Calibri"/>
          <w:noProof/>
          <w:szCs w:val="24"/>
        </w:rPr>
        <w:t xml:space="preserve">. </w:t>
      </w:r>
      <w:r w:rsidRPr="0035250A">
        <w:rPr>
          <w:rFonts w:ascii="Calibri" w:hAnsi="Calibri" w:cs="Calibri"/>
          <w:b/>
          <w:bCs/>
          <w:noProof/>
          <w:szCs w:val="24"/>
        </w:rPr>
        <w:t>2017</w:t>
      </w:r>
      <w:r w:rsidRPr="0035250A">
        <w:rPr>
          <w:rFonts w:ascii="Calibri" w:hAnsi="Calibri" w:cs="Calibri"/>
          <w:noProof/>
          <w:szCs w:val="24"/>
        </w:rPr>
        <w:t xml:space="preserve">. Short-term dynamics of evaporative enrichment of xylem water in woody stems: Implications for ecohydrology. </w:t>
      </w:r>
      <w:r w:rsidRPr="0035250A">
        <w:rPr>
          <w:rFonts w:ascii="Calibri" w:hAnsi="Calibri" w:cs="Calibri"/>
          <w:i/>
          <w:iCs/>
          <w:noProof/>
          <w:szCs w:val="24"/>
        </w:rPr>
        <w:t>Tree Physiology</w:t>
      </w:r>
      <w:r w:rsidRPr="0035250A">
        <w:rPr>
          <w:rFonts w:ascii="Calibri" w:hAnsi="Calibri" w:cs="Calibri"/>
          <w:noProof/>
          <w:szCs w:val="24"/>
        </w:rPr>
        <w:t xml:space="preserve"> </w:t>
      </w:r>
      <w:r w:rsidRPr="0035250A">
        <w:rPr>
          <w:rFonts w:ascii="Calibri" w:hAnsi="Calibri" w:cs="Calibri"/>
          <w:b/>
          <w:bCs/>
          <w:noProof/>
          <w:szCs w:val="24"/>
        </w:rPr>
        <w:t>37</w:t>
      </w:r>
      <w:r w:rsidRPr="0035250A">
        <w:rPr>
          <w:rFonts w:ascii="Calibri" w:hAnsi="Calibri" w:cs="Calibri"/>
          <w:noProof/>
          <w:szCs w:val="24"/>
        </w:rPr>
        <w:t>: 511–522.</w:t>
      </w:r>
    </w:p>
    <w:p w14:paraId="43ED4EDA"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Millar C, Pratt D, Schneider D, McDonnell JJ</w:t>
      </w:r>
      <w:r w:rsidRPr="0035250A">
        <w:rPr>
          <w:rFonts w:ascii="Calibri" w:hAnsi="Calibri" w:cs="Calibri"/>
          <w:noProof/>
          <w:szCs w:val="24"/>
        </w:rPr>
        <w:t xml:space="preserve">. </w:t>
      </w:r>
      <w:r w:rsidRPr="0035250A">
        <w:rPr>
          <w:rFonts w:ascii="Calibri" w:hAnsi="Calibri" w:cs="Calibri"/>
          <w:b/>
          <w:bCs/>
          <w:noProof/>
          <w:szCs w:val="24"/>
        </w:rPr>
        <w:t>2015</w:t>
      </w:r>
      <w:r w:rsidRPr="0035250A">
        <w:rPr>
          <w:rFonts w:ascii="Calibri" w:hAnsi="Calibri" w:cs="Calibri"/>
          <w:noProof/>
          <w:szCs w:val="24"/>
        </w:rPr>
        <w:t xml:space="preserve">. A Comparison of Extraction Systems for Plant Water Stable Isotope Analysis. </w:t>
      </w:r>
      <w:r w:rsidRPr="0035250A">
        <w:rPr>
          <w:rFonts w:ascii="Calibri" w:hAnsi="Calibri" w:cs="Calibri"/>
          <w:i/>
          <w:iCs/>
          <w:noProof/>
          <w:szCs w:val="24"/>
        </w:rPr>
        <w:t>Rapid Communications in Mass Spectometry</w:t>
      </w:r>
      <w:r w:rsidRPr="0035250A">
        <w:rPr>
          <w:rFonts w:ascii="Calibri" w:hAnsi="Calibri" w:cs="Calibri"/>
          <w:noProof/>
          <w:szCs w:val="24"/>
        </w:rPr>
        <w:t>: 1–4.</w:t>
      </w:r>
    </w:p>
    <w:p w14:paraId="01F6E48E"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Moreno-Gutiérrez C, Dawson TE, Nicolás E, Querejeta JI</w:t>
      </w:r>
      <w:r w:rsidRPr="0035250A">
        <w:rPr>
          <w:rFonts w:ascii="Calibri" w:hAnsi="Calibri" w:cs="Calibri"/>
          <w:noProof/>
          <w:szCs w:val="24"/>
        </w:rPr>
        <w:t xml:space="preserve">. </w:t>
      </w:r>
      <w:r w:rsidRPr="0035250A">
        <w:rPr>
          <w:rFonts w:ascii="Calibri" w:hAnsi="Calibri" w:cs="Calibri"/>
          <w:b/>
          <w:bCs/>
          <w:noProof/>
          <w:szCs w:val="24"/>
        </w:rPr>
        <w:t>2012</w:t>
      </w:r>
      <w:r w:rsidRPr="0035250A">
        <w:rPr>
          <w:rFonts w:ascii="Calibri" w:hAnsi="Calibri" w:cs="Calibri"/>
          <w:noProof/>
          <w:szCs w:val="24"/>
        </w:rPr>
        <w:t xml:space="preserve">. Isotopes reveal contrasting water use strategies among coexisting plant species in a Mediterranean ecosystem. </w:t>
      </w:r>
      <w:r w:rsidRPr="0035250A">
        <w:rPr>
          <w:rFonts w:ascii="Calibri" w:hAnsi="Calibri" w:cs="Calibri"/>
          <w:i/>
          <w:iCs/>
          <w:noProof/>
          <w:szCs w:val="24"/>
        </w:rPr>
        <w:t>The New phytologist</w:t>
      </w:r>
      <w:r w:rsidRPr="0035250A">
        <w:rPr>
          <w:rFonts w:ascii="Calibri" w:hAnsi="Calibri" w:cs="Calibri"/>
          <w:noProof/>
          <w:szCs w:val="24"/>
        </w:rPr>
        <w:t xml:space="preserve"> </w:t>
      </w:r>
      <w:r w:rsidRPr="0035250A">
        <w:rPr>
          <w:rFonts w:ascii="Calibri" w:hAnsi="Calibri" w:cs="Calibri"/>
          <w:b/>
          <w:bCs/>
          <w:noProof/>
          <w:szCs w:val="24"/>
        </w:rPr>
        <w:t>196</w:t>
      </w:r>
      <w:r w:rsidRPr="0035250A">
        <w:rPr>
          <w:rFonts w:ascii="Calibri" w:hAnsi="Calibri" w:cs="Calibri"/>
          <w:noProof/>
          <w:szCs w:val="24"/>
        </w:rPr>
        <w:t>: 489–96.</w:t>
      </w:r>
    </w:p>
    <w:p w14:paraId="77AAC984"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Orlowski N, Breuer L, Angeli N, Boeckx P</w:t>
      </w:r>
      <w:r w:rsidRPr="0035250A">
        <w:rPr>
          <w:rFonts w:ascii="Calibri" w:hAnsi="Calibri" w:cs="Calibri"/>
          <w:noProof/>
          <w:szCs w:val="24"/>
        </w:rPr>
        <w:t xml:space="preserve">. </w:t>
      </w:r>
      <w:r w:rsidRPr="0035250A">
        <w:rPr>
          <w:rFonts w:ascii="Calibri" w:hAnsi="Calibri" w:cs="Calibri"/>
          <w:b/>
          <w:bCs/>
          <w:noProof/>
          <w:szCs w:val="24"/>
        </w:rPr>
        <w:t>2018</w:t>
      </w:r>
      <w:r w:rsidRPr="0035250A">
        <w:rPr>
          <w:rFonts w:ascii="Calibri" w:hAnsi="Calibri" w:cs="Calibri"/>
          <w:noProof/>
          <w:szCs w:val="24"/>
        </w:rPr>
        <w:t xml:space="preserve">. Inter-laboratory comparison of cryogenic water extraction systems for stable isotope analysis of soil water. </w:t>
      </w:r>
      <w:r w:rsidRPr="0035250A">
        <w:rPr>
          <w:rFonts w:ascii="Calibri" w:hAnsi="Calibri" w:cs="Calibri"/>
          <w:i/>
          <w:iCs/>
          <w:noProof/>
          <w:szCs w:val="24"/>
        </w:rPr>
        <w:t>Hydrology and Earth System Sciences</w:t>
      </w:r>
      <w:r w:rsidRPr="0035250A">
        <w:rPr>
          <w:rFonts w:ascii="Calibri" w:hAnsi="Calibri" w:cs="Calibri"/>
          <w:noProof/>
          <w:szCs w:val="24"/>
        </w:rPr>
        <w:t>: 1–36.</w:t>
      </w:r>
    </w:p>
    <w:p w14:paraId="6E01B40E"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Raulerson SA</w:t>
      </w:r>
      <w:r w:rsidRPr="0035250A">
        <w:rPr>
          <w:rFonts w:ascii="Calibri" w:hAnsi="Calibri" w:cs="Calibri"/>
          <w:noProof/>
          <w:szCs w:val="24"/>
        </w:rPr>
        <w:t xml:space="preserve">. </w:t>
      </w:r>
      <w:r w:rsidRPr="0035250A">
        <w:rPr>
          <w:rFonts w:ascii="Calibri" w:hAnsi="Calibri" w:cs="Calibri"/>
          <w:b/>
          <w:bCs/>
          <w:noProof/>
          <w:szCs w:val="24"/>
        </w:rPr>
        <w:t>2018</w:t>
      </w:r>
      <w:r w:rsidRPr="0035250A">
        <w:rPr>
          <w:rFonts w:ascii="Calibri" w:hAnsi="Calibri" w:cs="Calibri"/>
          <w:noProof/>
          <w:szCs w:val="24"/>
        </w:rPr>
        <w:t>. Toward a Diffusive , Non-Destructive Approach to Measuring Stable Isotopes of Water within Tree Stems.</w:t>
      </w:r>
    </w:p>
    <w:p w14:paraId="52656B9B" w14:textId="77777777" w:rsidR="0035250A" w:rsidRPr="006F72EA" w:rsidRDefault="0035250A" w:rsidP="0035250A">
      <w:pPr>
        <w:widowControl w:val="0"/>
        <w:autoSpaceDE w:val="0"/>
        <w:autoSpaceDN w:val="0"/>
        <w:adjustRightInd w:val="0"/>
        <w:spacing w:line="360" w:lineRule="auto"/>
        <w:rPr>
          <w:rFonts w:ascii="Calibri" w:hAnsi="Calibri" w:cs="Calibri"/>
          <w:noProof/>
          <w:szCs w:val="24"/>
          <w:lang w:val="es-ES"/>
        </w:rPr>
      </w:pPr>
      <w:r w:rsidRPr="0035250A">
        <w:rPr>
          <w:rFonts w:ascii="Calibri" w:hAnsi="Calibri" w:cs="Calibri"/>
          <w:b/>
          <w:bCs/>
          <w:noProof/>
          <w:szCs w:val="24"/>
        </w:rPr>
        <w:t>Redelstein R, Coners H, Knohl A, Leuschner C</w:t>
      </w:r>
      <w:r w:rsidRPr="0035250A">
        <w:rPr>
          <w:rFonts w:ascii="Calibri" w:hAnsi="Calibri" w:cs="Calibri"/>
          <w:noProof/>
          <w:szCs w:val="24"/>
        </w:rPr>
        <w:t xml:space="preserve">. </w:t>
      </w:r>
      <w:r w:rsidRPr="0035250A">
        <w:rPr>
          <w:rFonts w:ascii="Calibri" w:hAnsi="Calibri" w:cs="Calibri"/>
          <w:b/>
          <w:bCs/>
          <w:noProof/>
          <w:szCs w:val="24"/>
        </w:rPr>
        <w:t>2018</w:t>
      </w:r>
      <w:r w:rsidRPr="0035250A">
        <w:rPr>
          <w:rFonts w:ascii="Calibri" w:hAnsi="Calibri" w:cs="Calibri"/>
          <w:noProof/>
          <w:szCs w:val="24"/>
        </w:rPr>
        <w:t xml:space="preserve">. Water sources of plant uptake along a salt marsh flooding gradient. </w:t>
      </w:r>
      <w:r w:rsidRPr="006F72EA">
        <w:rPr>
          <w:rFonts w:ascii="Calibri" w:hAnsi="Calibri" w:cs="Calibri"/>
          <w:i/>
          <w:iCs/>
          <w:noProof/>
          <w:szCs w:val="24"/>
          <w:lang w:val="es-ES"/>
        </w:rPr>
        <w:t>Oecologia</w:t>
      </w:r>
      <w:r w:rsidRPr="006F72EA">
        <w:rPr>
          <w:rFonts w:ascii="Calibri" w:hAnsi="Calibri" w:cs="Calibri"/>
          <w:noProof/>
          <w:szCs w:val="24"/>
          <w:lang w:val="es-ES"/>
        </w:rPr>
        <w:t xml:space="preserve"> </w:t>
      </w:r>
      <w:r w:rsidRPr="006F72EA">
        <w:rPr>
          <w:rFonts w:ascii="Calibri" w:hAnsi="Calibri" w:cs="Calibri"/>
          <w:b/>
          <w:bCs/>
          <w:noProof/>
          <w:szCs w:val="24"/>
          <w:lang w:val="es-ES"/>
        </w:rPr>
        <w:t>188</w:t>
      </w:r>
      <w:r w:rsidRPr="006F72EA">
        <w:rPr>
          <w:rFonts w:ascii="Calibri" w:hAnsi="Calibri" w:cs="Calibri"/>
          <w:noProof/>
          <w:szCs w:val="24"/>
          <w:lang w:val="es-ES"/>
        </w:rPr>
        <w:t>: 607–622.</w:t>
      </w:r>
    </w:p>
    <w:p w14:paraId="17DDF027"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6F72EA">
        <w:rPr>
          <w:rFonts w:ascii="Calibri" w:hAnsi="Calibri" w:cs="Calibri"/>
          <w:b/>
          <w:bCs/>
          <w:noProof/>
          <w:szCs w:val="24"/>
          <w:lang w:val="es-ES"/>
        </w:rPr>
        <w:t>Rossatto DR, da Silveira Lobo Sternberg L, Franco  a C</w:t>
      </w:r>
      <w:r w:rsidRPr="006F72EA">
        <w:rPr>
          <w:rFonts w:ascii="Calibri" w:hAnsi="Calibri" w:cs="Calibri"/>
          <w:noProof/>
          <w:szCs w:val="24"/>
          <w:lang w:val="es-ES"/>
        </w:rPr>
        <w:t xml:space="preserve">. </w:t>
      </w:r>
      <w:r w:rsidRPr="006F72EA">
        <w:rPr>
          <w:rFonts w:ascii="Calibri" w:hAnsi="Calibri" w:cs="Calibri"/>
          <w:b/>
          <w:bCs/>
          <w:noProof/>
          <w:szCs w:val="24"/>
          <w:lang w:val="es-ES"/>
        </w:rPr>
        <w:t>2013</w:t>
      </w:r>
      <w:r w:rsidRPr="006F72EA">
        <w:rPr>
          <w:rFonts w:ascii="Calibri" w:hAnsi="Calibri" w:cs="Calibri"/>
          <w:noProof/>
          <w:szCs w:val="24"/>
          <w:lang w:val="es-ES"/>
        </w:rPr>
        <w:t xml:space="preserve">. </w:t>
      </w:r>
      <w:r w:rsidRPr="0035250A">
        <w:rPr>
          <w:rFonts w:ascii="Calibri" w:hAnsi="Calibri" w:cs="Calibri"/>
          <w:noProof/>
          <w:szCs w:val="24"/>
        </w:rPr>
        <w:t xml:space="preserve">The partitioning of water uptake between growth forms in a Neotropical savanna: do herbs exploit a third water source niche? </w:t>
      </w:r>
      <w:r w:rsidRPr="0035250A">
        <w:rPr>
          <w:rFonts w:ascii="Calibri" w:hAnsi="Calibri" w:cs="Calibri"/>
          <w:i/>
          <w:iCs/>
          <w:noProof/>
          <w:szCs w:val="24"/>
        </w:rPr>
        <w:t>Plant biology (Stuttgart, Germany)</w:t>
      </w:r>
      <w:r w:rsidRPr="0035250A">
        <w:rPr>
          <w:rFonts w:ascii="Calibri" w:hAnsi="Calibri" w:cs="Calibri"/>
          <w:noProof/>
          <w:szCs w:val="24"/>
        </w:rPr>
        <w:t xml:space="preserve"> </w:t>
      </w:r>
      <w:r w:rsidRPr="0035250A">
        <w:rPr>
          <w:rFonts w:ascii="Calibri" w:hAnsi="Calibri" w:cs="Calibri"/>
          <w:b/>
          <w:bCs/>
          <w:noProof/>
          <w:szCs w:val="24"/>
        </w:rPr>
        <w:t>15</w:t>
      </w:r>
      <w:r w:rsidRPr="0035250A">
        <w:rPr>
          <w:rFonts w:ascii="Calibri" w:hAnsi="Calibri" w:cs="Calibri"/>
          <w:noProof/>
          <w:szCs w:val="24"/>
        </w:rPr>
        <w:t>: 84–92.</w:t>
      </w:r>
    </w:p>
    <w:p w14:paraId="3852CFA6"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lastRenderedPageBreak/>
        <w:t>Schlesinger WH, Jasechko S</w:t>
      </w:r>
      <w:r w:rsidRPr="0035250A">
        <w:rPr>
          <w:rFonts w:ascii="Calibri" w:hAnsi="Calibri" w:cs="Calibri"/>
          <w:noProof/>
          <w:szCs w:val="24"/>
        </w:rPr>
        <w:t xml:space="preserve">. </w:t>
      </w:r>
      <w:r w:rsidRPr="0035250A">
        <w:rPr>
          <w:rFonts w:ascii="Calibri" w:hAnsi="Calibri" w:cs="Calibri"/>
          <w:b/>
          <w:bCs/>
          <w:noProof/>
          <w:szCs w:val="24"/>
        </w:rPr>
        <w:t>2014</w:t>
      </w:r>
      <w:r w:rsidRPr="0035250A">
        <w:rPr>
          <w:rFonts w:ascii="Calibri" w:hAnsi="Calibri" w:cs="Calibri"/>
          <w:noProof/>
          <w:szCs w:val="24"/>
        </w:rPr>
        <w:t xml:space="preserve">. Transpiration in the global water cycle. </w:t>
      </w:r>
      <w:r w:rsidRPr="0035250A">
        <w:rPr>
          <w:rFonts w:ascii="Calibri" w:hAnsi="Calibri" w:cs="Calibri"/>
          <w:i/>
          <w:iCs/>
          <w:noProof/>
          <w:szCs w:val="24"/>
        </w:rPr>
        <w:t>Agricultural and Forest Meteorology</w:t>
      </w:r>
      <w:r w:rsidRPr="0035250A">
        <w:rPr>
          <w:rFonts w:ascii="Calibri" w:hAnsi="Calibri" w:cs="Calibri"/>
          <w:noProof/>
          <w:szCs w:val="24"/>
        </w:rPr>
        <w:t xml:space="preserve"> </w:t>
      </w:r>
      <w:r w:rsidRPr="0035250A">
        <w:rPr>
          <w:rFonts w:ascii="Calibri" w:hAnsi="Calibri" w:cs="Calibri"/>
          <w:b/>
          <w:bCs/>
          <w:noProof/>
          <w:szCs w:val="24"/>
        </w:rPr>
        <w:t>189</w:t>
      </w:r>
      <w:r w:rsidRPr="0035250A">
        <w:rPr>
          <w:rFonts w:ascii="Calibri" w:hAnsi="Calibri" w:cs="Calibri"/>
          <w:noProof/>
          <w:szCs w:val="24"/>
        </w:rPr>
        <w:t>–</w:t>
      </w:r>
      <w:r w:rsidRPr="0035250A">
        <w:rPr>
          <w:rFonts w:ascii="Calibri" w:hAnsi="Calibri" w:cs="Calibri"/>
          <w:b/>
          <w:bCs/>
          <w:noProof/>
          <w:szCs w:val="24"/>
        </w:rPr>
        <w:t>190</w:t>
      </w:r>
      <w:r w:rsidRPr="0035250A">
        <w:rPr>
          <w:rFonts w:ascii="Calibri" w:hAnsi="Calibri" w:cs="Calibri"/>
          <w:noProof/>
          <w:szCs w:val="24"/>
        </w:rPr>
        <w:t>: 115–117.</w:t>
      </w:r>
    </w:p>
    <w:p w14:paraId="5BF4F815"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Stahl C, Hérault B, Rossi V, Burban B, Bréchet C, Bonal D</w:t>
      </w:r>
      <w:r w:rsidRPr="0035250A">
        <w:rPr>
          <w:rFonts w:ascii="Calibri" w:hAnsi="Calibri" w:cs="Calibri"/>
          <w:noProof/>
          <w:szCs w:val="24"/>
        </w:rPr>
        <w:t xml:space="preserve">. </w:t>
      </w:r>
      <w:r w:rsidRPr="0035250A">
        <w:rPr>
          <w:rFonts w:ascii="Calibri" w:hAnsi="Calibri" w:cs="Calibri"/>
          <w:b/>
          <w:bCs/>
          <w:noProof/>
          <w:szCs w:val="24"/>
        </w:rPr>
        <w:t>2013</w:t>
      </w:r>
      <w:r w:rsidRPr="0035250A">
        <w:rPr>
          <w:rFonts w:ascii="Calibri" w:hAnsi="Calibri" w:cs="Calibri"/>
          <w:noProof/>
          <w:szCs w:val="24"/>
        </w:rPr>
        <w:t xml:space="preserve">. Depth of soil water uptake by tropical rainforest trees during dry periods: does tree dimension matter? </w:t>
      </w:r>
      <w:r w:rsidRPr="0035250A">
        <w:rPr>
          <w:rFonts w:ascii="Calibri" w:hAnsi="Calibri" w:cs="Calibri"/>
          <w:i/>
          <w:iCs/>
          <w:noProof/>
          <w:szCs w:val="24"/>
        </w:rPr>
        <w:t>Oecologia</w:t>
      </w:r>
      <w:r w:rsidRPr="0035250A">
        <w:rPr>
          <w:rFonts w:ascii="Calibri" w:hAnsi="Calibri" w:cs="Calibri"/>
          <w:noProof/>
          <w:szCs w:val="24"/>
        </w:rPr>
        <w:t xml:space="preserve"> </w:t>
      </w:r>
      <w:r w:rsidRPr="0035250A">
        <w:rPr>
          <w:rFonts w:ascii="Calibri" w:hAnsi="Calibri" w:cs="Calibri"/>
          <w:b/>
          <w:bCs/>
          <w:noProof/>
          <w:szCs w:val="24"/>
        </w:rPr>
        <w:t>173</w:t>
      </w:r>
      <w:r w:rsidRPr="0035250A">
        <w:rPr>
          <w:rFonts w:ascii="Calibri" w:hAnsi="Calibri" w:cs="Calibri"/>
          <w:noProof/>
          <w:szCs w:val="24"/>
        </w:rPr>
        <w:t>: 1191–201.</w:t>
      </w:r>
    </w:p>
    <w:p w14:paraId="5FDE233B"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Vargas AI, Schaffer B, Yuhong L, Sternberg L da SL</w:t>
      </w:r>
      <w:r w:rsidRPr="0035250A">
        <w:rPr>
          <w:rFonts w:ascii="Calibri" w:hAnsi="Calibri" w:cs="Calibri"/>
          <w:noProof/>
          <w:szCs w:val="24"/>
        </w:rPr>
        <w:t xml:space="preserve">. </w:t>
      </w:r>
      <w:r w:rsidRPr="0035250A">
        <w:rPr>
          <w:rFonts w:ascii="Calibri" w:hAnsi="Calibri" w:cs="Calibri"/>
          <w:b/>
          <w:bCs/>
          <w:noProof/>
          <w:szCs w:val="24"/>
        </w:rPr>
        <w:t>2017</w:t>
      </w:r>
      <w:r w:rsidRPr="0035250A">
        <w:rPr>
          <w:rFonts w:ascii="Calibri" w:hAnsi="Calibri" w:cs="Calibri"/>
          <w:noProof/>
          <w:szCs w:val="24"/>
        </w:rPr>
        <w:t xml:space="preserve">. Testing plant use of mobile vs immobile soil water sources using stable isotope experiments. </w:t>
      </w:r>
      <w:r w:rsidRPr="0035250A">
        <w:rPr>
          <w:rFonts w:ascii="Calibri" w:hAnsi="Calibri" w:cs="Calibri"/>
          <w:i/>
          <w:iCs/>
          <w:noProof/>
          <w:szCs w:val="24"/>
        </w:rPr>
        <w:t>New Phytologist</w:t>
      </w:r>
      <w:r w:rsidRPr="0035250A">
        <w:rPr>
          <w:rFonts w:ascii="Calibri" w:hAnsi="Calibri" w:cs="Calibri"/>
          <w:noProof/>
          <w:szCs w:val="24"/>
        </w:rPr>
        <w:t xml:space="preserve"> </w:t>
      </w:r>
      <w:r w:rsidRPr="0035250A">
        <w:rPr>
          <w:rFonts w:ascii="Calibri" w:hAnsi="Calibri" w:cs="Calibri"/>
          <w:b/>
          <w:bCs/>
          <w:noProof/>
          <w:szCs w:val="24"/>
        </w:rPr>
        <w:t>215</w:t>
      </w:r>
      <w:r w:rsidRPr="0035250A">
        <w:rPr>
          <w:rFonts w:ascii="Calibri" w:hAnsi="Calibri" w:cs="Calibri"/>
          <w:noProof/>
          <w:szCs w:val="24"/>
        </w:rPr>
        <w:t>: 582–594.</w:t>
      </w:r>
    </w:p>
    <w:p w14:paraId="67FA73F6"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Wang J, Fu B, Lu N, Zhang L</w:t>
      </w:r>
      <w:r w:rsidRPr="0035250A">
        <w:rPr>
          <w:rFonts w:ascii="Calibri" w:hAnsi="Calibri" w:cs="Calibri"/>
          <w:noProof/>
          <w:szCs w:val="24"/>
        </w:rPr>
        <w:t xml:space="preserve">. </w:t>
      </w:r>
      <w:r w:rsidRPr="0035250A">
        <w:rPr>
          <w:rFonts w:ascii="Calibri" w:hAnsi="Calibri" w:cs="Calibri"/>
          <w:b/>
          <w:bCs/>
          <w:noProof/>
          <w:szCs w:val="24"/>
        </w:rPr>
        <w:t>2017</w:t>
      </w:r>
      <w:r w:rsidRPr="0035250A">
        <w:rPr>
          <w:rFonts w:ascii="Calibri" w:hAnsi="Calibri" w:cs="Calibri"/>
          <w:noProof/>
          <w:szCs w:val="24"/>
        </w:rPr>
        <w:t xml:space="preserve">. Seasonal variation in water uptake patterns of three plant species based on stable isotopes in the semi-arid Loess Plateau. </w:t>
      </w:r>
      <w:r w:rsidRPr="0035250A">
        <w:rPr>
          <w:rFonts w:ascii="Calibri" w:hAnsi="Calibri" w:cs="Calibri"/>
          <w:i/>
          <w:iCs/>
          <w:noProof/>
          <w:szCs w:val="24"/>
        </w:rPr>
        <w:t>Science of the Total Environment</w:t>
      </w:r>
      <w:r w:rsidRPr="0035250A">
        <w:rPr>
          <w:rFonts w:ascii="Calibri" w:hAnsi="Calibri" w:cs="Calibri"/>
          <w:noProof/>
          <w:szCs w:val="24"/>
        </w:rPr>
        <w:t xml:space="preserve"> </w:t>
      </w:r>
      <w:r w:rsidRPr="0035250A">
        <w:rPr>
          <w:rFonts w:ascii="Calibri" w:hAnsi="Calibri" w:cs="Calibri"/>
          <w:b/>
          <w:bCs/>
          <w:noProof/>
          <w:szCs w:val="24"/>
        </w:rPr>
        <w:t>609</w:t>
      </w:r>
      <w:r w:rsidRPr="0035250A">
        <w:rPr>
          <w:rFonts w:ascii="Calibri" w:hAnsi="Calibri" w:cs="Calibri"/>
          <w:noProof/>
          <w:szCs w:val="24"/>
        </w:rPr>
        <w:t>: 27–37.</w:t>
      </w:r>
    </w:p>
    <w:p w14:paraId="0E3F82EE"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Washburn EW, Smith ER</w:t>
      </w:r>
      <w:r w:rsidRPr="0035250A">
        <w:rPr>
          <w:rFonts w:ascii="Calibri" w:hAnsi="Calibri" w:cs="Calibri"/>
          <w:noProof/>
          <w:szCs w:val="24"/>
        </w:rPr>
        <w:t xml:space="preserve">. </w:t>
      </w:r>
      <w:r w:rsidRPr="0035250A">
        <w:rPr>
          <w:rFonts w:ascii="Calibri" w:hAnsi="Calibri" w:cs="Calibri"/>
          <w:b/>
          <w:bCs/>
          <w:noProof/>
          <w:szCs w:val="24"/>
        </w:rPr>
        <w:t>1934</w:t>
      </w:r>
      <w:r w:rsidRPr="0035250A">
        <w:rPr>
          <w:rFonts w:ascii="Calibri" w:hAnsi="Calibri" w:cs="Calibri"/>
          <w:noProof/>
          <w:szCs w:val="24"/>
        </w:rPr>
        <w:t xml:space="preserve">. The isotopic fractionation of water by physiological processes. </w:t>
      </w:r>
      <w:r w:rsidRPr="0035250A">
        <w:rPr>
          <w:rFonts w:ascii="Calibri" w:hAnsi="Calibri" w:cs="Calibri"/>
          <w:i/>
          <w:iCs/>
          <w:noProof/>
          <w:szCs w:val="24"/>
        </w:rPr>
        <w:t>Science</w:t>
      </w:r>
      <w:r w:rsidRPr="0035250A">
        <w:rPr>
          <w:rFonts w:ascii="Calibri" w:hAnsi="Calibri" w:cs="Calibri"/>
          <w:noProof/>
          <w:szCs w:val="24"/>
        </w:rPr>
        <w:t xml:space="preserve"> </w:t>
      </w:r>
      <w:r w:rsidRPr="0035250A">
        <w:rPr>
          <w:rFonts w:ascii="Calibri" w:hAnsi="Calibri" w:cs="Calibri"/>
          <w:b/>
          <w:bCs/>
          <w:noProof/>
          <w:szCs w:val="24"/>
        </w:rPr>
        <w:t>79</w:t>
      </w:r>
      <w:r w:rsidRPr="0035250A">
        <w:rPr>
          <w:rFonts w:ascii="Calibri" w:hAnsi="Calibri" w:cs="Calibri"/>
          <w:noProof/>
          <w:szCs w:val="24"/>
        </w:rPr>
        <w:t>: 188–189.</w:t>
      </w:r>
    </w:p>
    <w:p w14:paraId="358EA0C7" w14:textId="77777777" w:rsidR="0035250A" w:rsidRPr="0035250A" w:rsidRDefault="0035250A" w:rsidP="0035250A">
      <w:pPr>
        <w:widowControl w:val="0"/>
        <w:autoSpaceDE w:val="0"/>
        <w:autoSpaceDN w:val="0"/>
        <w:adjustRightInd w:val="0"/>
        <w:spacing w:line="360" w:lineRule="auto"/>
        <w:rPr>
          <w:rFonts w:ascii="Calibri" w:hAnsi="Calibri" w:cs="Calibri"/>
          <w:noProof/>
          <w:szCs w:val="24"/>
        </w:rPr>
      </w:pPr>
      <w:r w:rsidRPr="0035250A">
        <w:rPr>
          <w:rFonts w:ascii="Calibri" w:hAnsi="Calibri" w:cs="Calibri"/>
          <w:b/>
          <w:bCs/>
          <w:noProof/>
          <w:szCs w:val="24"/>
        </w:rPr>
        <w:t>White J, Cook E, Lawrence J, Broecker W</w:t>
      </w:r>
      <w:r w:rsidRPr="0035250A">
        <w:rPr>
          <w:rFonts w:ascii="Calibri" w:hAnsi="Calibri" w:cs="Calibri"/>
          <w:noProof/>
          <w:szCs w:val="24"/>
        </w:rPr>
        <w:t xml:space="preserve">. </w:t>
      </w:r>
      <w:r w:rsidRPr="0035250A">
        <w:rPr>
          <w:rFonts w:ascii="Calibri" w:hAnsi="Calibri" w:cs="Calibri"/>
          <w:b/>
          <w:bCs/>
          <w:noProof/>
          <w:szCs w:val="24"/>
        </w:rPr>
        <w:t>1985</w:t>
      </w:r>
      <w:r w:rsidRPr="0035250A">
        <w:rPr>
          <w:rFonts w:ascii="Calibri" w:hAnsi="Calibri" w:cs="Calibri"/>
          <w:noProof/>
          <w:szCs w:val="24"/>
        </w:rPr>
        <w:t xml:space="preserve">. The D/H Ratios of Sap in Trees - Implications for Water Sources and Tree-Ring D/H Ratios. </w:t>
      </w:r>
      <w:r w:rsidRPr="0035250A">
        <w:rPr>
          <w:rFonts w:ascii="Calibri" w:hAnsi="Calibri" w:cs="Calibri"/>
          <w:i/>
          <w:iCs/>
          <w:noProof/>
          <w:szCs w:val="24"/>
        </w:rPr>
        <w:t>Geochimica Et Cosmochimica Acta</w:t>
      </w:r>
      <w:r w:rsidRPr="0035250A">
        <w:rPr>
          <w:rFonts w:ascii="Calibri" w:hAnsi="Calibri" w:cs="Calibri"/>
          <w:noProof/>
          <w:szCs w:val="24"/>
        </w:rPr>
        <w:t xml:space="preserve"> </w:t>
      </w:r>
      <w:r w:rsidRPr="0035250A">
        <w:rPr>
          <w:rFonts w:ascii="Calibri" w:hAnsi="Calibri" w:cs="Calibri"/>
          <w:b/>
          <w:bCs/>
          <w:noProof/>
          <w:szCs w:val="24"/>
        </w:rPr>
        <w:t>49</w:t>
      </w:r>
      <w:r w:rsidRPr="0035250A">
        <w:rPr>
          <w:rFonts w:ascii="Calibri" w:hAnsi="Calibri" w:cs="Calibri"/>
          <w:noProof/>
          <w:szCs w:val="24"/>
        </w:rPr>
        <w:t>: 237–246.</w:t>
      </w:r>
    </w:p>
    <w:p w14:paraId="3BBAD499" w14:textId="77777777" w:rsidR="0035250A" w:rsidRPr="0035250A" w:rsidRDefault="0035250A" w:rsidP="0035250A">
      <w:pPr>
        <w:widowControl w:val="0"/>
        <w:autoSpaceDE w:val="0"/>
        <w:autoSpaceDN w:val="0"/>
        <w:adjustRightInd w:val="0"/>
        <w:spacing w:line="360" w:lineRule="auto"/>
        <w:rPr>
          <w:rFonts w:ascii="Calibri" w:hAnsi="Calibri" w:cs="Calibri"/>
          <w:noProof/>
        </w:rPr>
      </w:pPr>
      <w:r w:rsidRPr="0035250A">
        <w:rPr>
          <w:rFonts w:ascii="Calibri" w:hAnsi="Calibri" w:cs="Calibri"/>
          <w:b/>
          <w:bCs/>
          <w:noProof/>
          <w:szCs w:val="24"/>
        </w:rPr>
        <w:t>Zhao L, Wang L, Cernusak LA, Liu X, Xiao H, Zhou M, Zhang S</w:t>
      </w:r>
      <w:r w:rsidRPr="0035250A">
        <w:rPr>
          <w:rFonts w:ascii="Calibri" w:hAnsi="Calibri" w:cs="Calibri"/>
          <w:noProof/>
          <w:szCs w:val="24"/>
        </w:rPr>
        <w:t xml:space="preserve">. </w:t>
      </w:r>
      <w:r w:rsidRPr="0035250A">
        <w:rPr>
          <w:rFonts w:ascii="Calibri" w:hAnsi="Calibri" w:cs="Calibri"/>
          <w:b/>
          <w:bCs/>
          <w:noProof/>
          <w:szCs w:val="24"/>
        </w:rPr>
        <w:t>2016</w:t>
      </w:r>
      <w:r w:rsidRPr="0035250A">
        <w:rPr>
          <w:rFonts w:ascii="Calibri" w:hAnsi="Calibri" w:cs="Calibri"/>
          <w:noProof/>
          <w:szCs w:val="24"/>
        </w:rPr>
        <w:t xml:space="preserve">. Significant Difference in Hydrogen Isotope Composition Between Xylem and Tissue Water in Populus Euphratica. </w:t>
      </w:r>
      <w:r w:rsidRPr="0035250A">
        <w:rPr>
          <w:rFonts w:ascii="Calibri" w:hAnsi="Calibri" w:cs="Calibri"/>
          <w:i/>
          <w:iCs/>
          <w:noProof/>
          <w:szCs w:val="24"/>
        </w:rPr>
        <w:t>Plant Cell and Environment</w:t>
      </w:r>
      <w:r w:rsidRPr="0035250A">
        <w:rPr>
          <w:rFonts w:ascii="Calibri" w:hAnsi="Calibri" w:cs="Calibri"/>
          <w:noProof/>
          <w:szCs w:val="24"/>
        </w:rPr>
        <w:t xml:space="preserve"> </w:t>
      </w:r>
      <w:r w:rsidRPr="0035250A">
        <w:rPr>
          <w:rFonts w:ascii="Calibri" w:hAnsi="Calibri" w:cs="Calibri"/>
          <w:b/>
          <w:bCs/>
          <w:noProof/>
          <w:szCs w:val="24"/>
        </w:rPr>
        <w:t>39</w:t>
      </w:r>
      <w:r w:rsidRPr="0035250A">
        <w:rPr>
          <w:rFonts w:ascii="Calibri" w:hAnsi="Calibri" w:cs="Calibri"/>
          <w:noProof/>
          <w:szCs w:val="24"/>
        </w:rPr>
        <w:t>: 1848–1857.</w:t>
      </w:r>
    </w:p>
    <w:p w14:paraId="097AD76A" w14:textId="77777777" w:rsidR="006751A9" w:rsidRDefault="00FC198C" w:rsidP="00A22CA6">
      <w:pPr>
        <w:spacing w:line="360" w:lineRule="auto"/>
        <w:jc w:val="both"/>
      </w:pPr>
      <w:r>
        <w:fldChar w:fldCharType="end"/>
      </w:r>
    </w:p>
    <w:p w14:paraId="48A6AB37" w14:textId="77777777" w:rsidR="00C53097" w:rsidRDefault="00C53097" w:rsidP="00A22CA6">
      <w:pPr>
        <w:spacing w:line="360" w:lineRule="auto"/>
        <w:jc w:val="both"/>
      </w:pPr>
    </w:p>
    <w:p w14:paraId="3D032F2D" w14:textId="77777777" w:rsidR="00C53097" w:rsidRDefault="00C53097" w:rsidP="00A22CA6">
      <w:pPr>
        <w:spacing w:line="360" w:lineRule="auto"/>
        <w:jc w:val="both"/>
      </w:pPr>
    </w:p>
    <w:p w14:paraId="3E35B527" w14:textId="6EED14E0" w:rsidR="00A059D5" w:rsidRDefault="00A87F7B" w:rsidP="00A22CA6">
      <w:pPr>
        <w:spacing w:line="360" w:lineRule="auto"/>
        <w:jc w:val="both"/>
      </w:pPr>
      <w:r w:rsidRPr="00C53097">
        <w:rPr>
          <w:noProof/>
        </w:rPr>
        <w:lastRenderedPageBreak/>
        <mc:AlternateContent>
          <mc:Choice Requires="wpg">
            <w:drawing>
              <wp:anchor distT="0" distB="0" distL="114300" distR="114300" simplePos="0" relativeHeight="251659264" behindDoc="0" locked="0" layoutInCell="1" allowOverlap="1" wp14:anchorId="756A202D" wp14:editId="4623283A">
                <wp:simplePos x="0" y="0"/>
                <wp:positionH relativeFrom="margin">
                  <wp:posOffset>892043</wp:posOffset>
                </wp:positionH>
                <wp:positionV relativeFrom="page">
                  <wp:posOffset>5367941</wp:posOffset>
                </wp:positionV>
                <wp:extent cx="5581934" cy="4278573"/>
                <wp:effectExtent l="0" t="0" r="0" b="8255"/>
                <wp:wrapNone/>
                <wp:docPr id="21" name="Groupe 20"/>
                <wp:cNvGraphicFramePr/>
                <a:graphic xmlns:a="http://schemas.openxmlformats.org/drawingml/2006/main">
                  <a:graphicData uri="http://schemas.microsoft.com/office/word/2010/wordprocessingGroup">
                    <wpg:wgp>
                      <wpg:cNvGrpSpPr/>
                      <wpg:grpSpPr>
                        <a:xfrm>
                          <a:off x="0" y="0"/>
                          <a:ext cx="5581934" cy="4278573"/>
                          <a:chOff x="0" y="0"/>
                          <a:chExt cx="7467482" cy="6055544"/>
                        </a:xfrm>
                      </wpg:grpSpPr>
                      <wpg:grpSp>
                        <wpg:cNvPr id="2" name="Groupe 2"/>
                        <wpg:cNvGrpSpPr/>
                        <wpg:grpSpPr>
                          <a:xfrm>
                            <a:off x="35468" y="16245"/>
                            <a:ext cx="3717278" cy="2988489"/>
                            <a:chOff x="35468" y="16245"/>
                            <a:chExt cx="3717278" cy="2988489"/>
                          </a:xfrm>
                        </wpg:grpSpPr>
                        <pic:pic xmlns:pic="http://schemas.openxmlformats.org/drawingml/2006/picture">
                          <pic:nvPicPr>
                            <pic:cNvPr id="16" name="Image 16"/>
                            <pic:cNvPicPr>
                              <a:picLocks noChangeAspect="1"/>
                            </pic:cNvPicPr>
                          </pic:nvPicPr>
                          <pic:blipFill rotWithShape="1">
                            <a:blip r:embed="rId9"/>
                            <a:srcRect r="49440" b="49972"/>
                            <a:stretch/>
                          </pic:blipFill>
                          <pic:spPr>
                            <a:xfrm>
                              <a:off x="35468" y="16245"/>
                              <a:ext cx="3717278" cy="2988489"/>
                            </a:xfrm>
                            <a:prstGeom prst="rect">
                              <a:avLst/>
                            </a:prstGeom>
                          </pic:spPr>
                        </pic:pic>
                        <wps:wsp>
                          <wps:cNvPr id="17" name="ZoneTexte 19"/>
                          <wps:cNvSpPr txBox="1"/>
                          <wps:spPr>
                            <a:xfrm>
                              <a:off x="2646632" y="131732"/>
                              <a:ext cx="940843" cy="1399274"/>
                            </a:xfrm>
                            <a:prstGeom prst="rect">
                              <a:avLst/>
                            </a:prstGeom>
                            <a:noFill/>
                          </wps:spPr>
                          <wps:txbx>
                            <w:txbxContent>
                              <w:p w14:paraId="28E03784" w14:textId="77777777" w:rsidR="00C53097" w:rsidRPr="00C53097" w:rsidRDefault="00C53097" w:rsidP="00C53097">
                                <w:pPr>
                                  <w:pStyle w:val="NormalWeb"/>
                                  <w:spacing w:before="0" w:beforeAutospacing="0" w:after="0" w:afterAutospacing="0"/>
                                  <w:rPr>
                                    <w:sz w:val="20"/>
                                    <w:szCs w:val="20"/>
                                  </w:rPr>
                                </w:pPr>
                                <w:r w:rsidRPr="00C53097">
                                  <w:rPr>
                                    <w:rFonts w:ascii="Century Gothic" w:hAnsi="Century Gothic" w:cstheme="minorBidi"/>
                                    <w:color w:val="000000" w:themeColor="text1"/>
                                    <w:kern w:val="24"/>
                                    <w:sz w:val="20"/>
                                    <w:szCs w:val="20"/>
                                  </w:rPr>
                                  <w:t>Control</w:t>
                                </w:r>
                              </w:p>
                            </w:txbxContent>
                          </wps:txbx>
                          <wps:bodyPr wrap="square" rtlCol="0">
                            <a:noAutofit/>
                          </wps:bodyPr>
                        </wps:wsp>
                      </wpg:grpSp>
                      <wpg:grpSp>
                        <wpg:cNvPr id="3" name="Groupe 3"/>
                        <wpg:cNvGrpSpPr/>
                        <wpg:grpSpPr>
                          <a:xfrm>
                            <a:off x="0" y="3004734"/>
                            <a:ext cx="3743929" cy="3045519"/>
                            <a:chOff x="0" y="3004734"/>
                            <a:chExt cx="3743929" cy="3045519"/>
                          </a:xfrm>
                        </wpg:grpSpPr>
                        <pic:pic xmlns:pic="http://schemas.openxmlformats.org/drawingml/2006/picture">
                          <pic:nvPicPr>
                            <pic:cNvPr id="14" name="Image 14"/>
                            <pic:cNvPicPr>
                              <a:picLocks noChangeAspect="1"/>
                            </pic:cNvPicPr>
                          </pic:nvPicPr>
                          <pic:blipFill rotWithShape="1">
                            <a:blip r:embed="rId9"/>
                            <a:srcRect t="49501" r="49560"/>
                            <a:stretch/>
                          </pic:blipFill>
                          <pic:spPr>
                            <a:xfrm>
                              <a:off x="0" y="3004734"/>
                              <a:ext cx="3743929" cy="3045519"/>
                            </a:xfrm>
                            <a:prstGeom prst="rect">
                              <a:avLst/>
                            </a:prstGeom>
                          </pic:spPr>
                        </pic:pic>
                        <wps:wsp>
                          <wps:cNvPr id="15" name="ZoneTexte 17"/>
                          <wps:cNvSpPr txBox="1"/>
                          <wps:spPr>
                            <a:xfrm>
                              <a:off x="2646631" y="3151036"/>
                              <a:ext cx="940843" cy="1399275"/>
                            </a:xfrm>
                            <a:prstGeom prst="rect">
                              <a:avLst/>
                            </a:prstGeom>
                            <a:noFill/>
                          </wps:spPr>
                          <wps:txbx>
                            <w:txbxContent>
                              <w:p w14:paraId="72A40230" w14:textId="77777777" w:rsidR="00C53097" w:rsidRPr="00C53097" w:rsidRDefault="00C53097" w:rsidP="00C53097">
                                <w:pPr>
                                  <w:pStyle w:val="NormalWeb"/>
                                  <w:spacing w:before="0" w:beforeAutospacing="0" w:after="0" w:afterAutospacing="0"/>
                                  <w:rPr>
                                    <w:sz w:val="20"/>
                                    <w:szCs w:val="20"/>
                                  </w:rPr>
                                </w:pPr>
                                <w:r w:rsidRPr="00C53097">
                                  <w:rPr>
                                    <w:rFonts w:ascii="Century Gothic" w:hAnsi="Century Gothic" w:cstheme="minorBidi"/>
                                    <w:color w:val="000000" w:themeColor="text1"/>
                                    <w:kern w:val="24"/>
                                    <w:sz w:val="20"/>
                                    <w:szCs w:val="20"/>
                                  </w:rPr>
                                  <w:t>Control</w:t>
                                </w:r>
                              </w:p>
                            </w:txbxContent>
                          </wps:txbx>
                          <wps:bodyPr wrap="square" rtlCol="0">
                            <a:noAutofit/>
                          </wps:bodyPr>
                        </wps:wsp>
                      </wpg:grpSp>
                      <wpg:grpSp>
                        <wpg:cNvPr id="4" name="Groupe 4"/>
                        <wpg:cNvGrpSpPr/>
                        <wpg:grpSpPr>
                          <a:xfrm>
                            <a:off x="3716679" y="3004734"/>
                            <a:ext cx="3750803" cy="3050810"/>
                            <a:chOff x="3716679" y="3004734"/>
                            <a:chExt cx="3750803" cy="3050810"/>
                          </a:xfrm>
                        </wpg:grpSpPr>
                        <pic:pic xmlns:pic="http://schemas.openxmlformats.org/drawingml/2006/picture">
                          <pic:nvPicPr>
                            <pic:cNvPr id="12" name="Image 12"/>
                            <pic:cNvPicPr>
                              <a:picLocks noChangeAspect="1"/>
                            </pic:cNvPicPr>
                          </pic:nvPicPr>
                          <pic:blipFill rotWithShape="1">
                            <a:blip r:embed="rId9"/>
                            <a:srcRect l="49892" t="49838"/>
                            <a:stretch/>
                          </pic:blipFill>
                          <pic:spPr>
                            <a:xfrm>
                              <a:off x="3716679" y="3004734"/>
                              <a:ext cx="3750803" cy="3050810"/>
                            </a:xfrm>
                            <a:prstGeom prst="rect">
                              <a:avLst/>
                            </a:prstGeom>
                          </pic:spPr>
                        </pic:pic>
                        <wps:wsp>
                          <wps:cNvPr id="13" name="ZoneTexte 15"/>
                          <wps:cNvSpPr txBox="1"/>
                          <wps:spPr>
                            <a:xfrm>
                              <a:off x="4315646" y="3125597"/>
                              <a:ext cx="1214948" cy="984047"/>
                            </a:xfrm>
                            <a:prstGeom prst="rect">
                              <a:avLst/>
                            </a:prstGeom>
                            <a:noFill/>
                          </wps:spPr>
                          <wps:txbx>
                            <w:txbxContent>
                              <w:p w14:paraId="07D85AB4" w14:textId="77777777" w:rsidR="00C53097" w:rsidRPr="00C53097" w:rsidRDefault="00C53097" w:rsidP="00C53097">
                                <w:pPr>
                                  <w:pStyle w:val="NormalWeb"/>
                                  <w:spacing w:before="0" w:beforeAutospacing="0" w:after="0" w:afterAutospacing="0"/>
                                  <w:rPr>
                                    <w:sz w:val="20"/>
                                    <w:szCs w:val="20"/>
                                  </w:rPr>
                                </w:pPr>
                                <w:r w:rsidRPr="00C53097">
                                  <w:rPr>
                                    <w:rFonts w:ascii="Century Gothic" w:hAnsi="Century Gothic" w:cstheme="minorBidi"/>
                                    <w:color w:val="000000" w:themeColor="text1"/>
                                    <w:kern w:val="24"/>
                                    <w:sz w:val="20"/>
                                    <w:szCs w:val="20"/>
                                  </w:rPr>
                                  <w:t>Drought</w:t>
                                </w:r>
                              </w:p>
                            </w:txbxContent>
                          </wps:txbx>
                          <wps:bodyPr wrap="square" rtlCol="0">
                            <a:noAutofit/>
                          </wps:bodyPr>
                        </wps:wsp>
                      </wpg:grpSp>
                      <wpg:grpSp>
                        <wpg:cNvPr id="1" name="Groupe 5"/>
                        <wpg:cNvGrpSpPr/>
                        <wpg:grpSpPr>
                          <a:xfrm>
                            <a:off x="3814920" y="0"/>
                            <a:ext cx="3652562" cy="2970856"/>
                            <a:chOff x="3814920" y="0"/>
                            <a:chExt cx="3652562" cy="2970856"/>
                          </a:xfrm>
                        </wpg:grpSpPr>
                        <wpg:grpSp>
                          <wpg:cNvPr id="6" name="Groupe 6"/>
                          <wpg:cNvGrpSpPr/>
                          <wpg:grpSpPr>
                            <a:xfrm>
                              <a:off x="3814920" y="0"/>
                              <a:ext cx="3652562" cy="2970856"/>
                              <a:chOff x="3814920" y="0"/>
                              <a:chExt cx="3652562" cy="2970856"/>
                            </a:xfrm>
                          </wpg:grpSpPr>
                          <wpg:grpSp>
                            <wpg:cNvPr id="8" name="Groupe 8"/>
                            <wpg:cNvGrpSpPr/>
                            <wpg:grpSpPr>
                              <a:xfrm>
                                <a:off x="3814920" y="0"/>
                                <a:ext cx="3652562" cy="2970856"/>
                                <a:chOff x="3814920" y="0"/>
                                <a:chExt cx="3652562" cy="2970856"/>
                              </a:xfrm>
                            </wpg:grpSpPr>
                            <pic:pic xmlns:pic="http://schemas.openxmlformats.org/drawingml/2006/picture">
                              <pic:nvPicPr>
                                <pic:cNvPr id="10" name="Image 10"/>
                                <pic:cNvPicPr>
                                  <a:picLocks noChangeAspect="1"/>
                                </pic:cNvPicPr>
                              </pic:nvPicPr>
                              <pic:blipFill rotWithShape="1">
                                <a:blip r:embed="rId9"/>
                                <a:srcRect l="50320" b="50268"/>
                                <a:stretch/>
                              </pic:blipFill>
                              <pic:spPr>
                                <a:xfrm>
                                  <a:off x="3814920" y="0"/>
                                  <a:ext cx="3652562" cy="2970856"/>
                                </a:xfrm>
                                <a:prstGeom prst="rect">
                                  <a:avLst/>
                                </a:prstGeom>
                              </pic:spPr>
                            </pic:pic>
                            <wps:wsp>
                              <wps:cNvPr id="11" name="ZoneTexte 13"/>
                              <wps:cNvSpPr txBox="1"/>
                              <wps:spPr>
                                <a:xfrm>
                                  <a:off x="4349652" y="158218"/>
                                  <a:ext cx="1214947" cy="984047"/>
                                </a:xfrm>
                                <a:prstGeom prst="rect">
                                  <a:avLst/>
                                </a:prstGeom>
                                <a:noFill/>
                              </wps:spPr>
                              <wps:txbx>
                                <w:txbxContent>
                                  <w:p w14:paraId="672248CA" w14:textId="77777777" w:rsidR="00C53097" w:rsidRDefault="00C53097" w:rsidP="00C53097">
                                    <w:pPr>
                                      <w:pStyle w:val="NormalWeb"/>
                                      <w:spacing w:before="0" w:beforeAutospacing="0" w:after="0" w:afterAutospacing="0"/>
                                    </w:pPr>
                                    <w:r>
                                      <w:rPr>
                                        <w:rFonts w:ascii="Century Gothic" w:hAnsi="Century Gothic" w:cstheme="minorBidi"/>
                                        <w:color w:val="000000" w:themeColor="text1"/>
                                        <w:kern w:val="24"/>
                                        <w:sz w:val="32"/>
                                        <w:szCs w:val="32"/>
                                      </w:rPr>
                                      <w:t>Drought</w:t>
                                    </w:r>
                                  </w:p>
                                </w:txbxContent>
                              </wps:txbx>
                              <wps:bodyPr wrap="square" rtlCol="0">
                                <a:noAutofit/>
                              </wps:bodyPr>
                            </wps:wsp>
                          </wpg:grpSp>
                          <wps:wsp>
                            <wps:cNvPr id="9" name="Rectangle 9"/>
                            <wps:cNvSpPr/>
                            <wps:spPr>
                              <a:xfrm>
                                <a:off x="4411925" y="206897"/>
                                <a:ext cx="914399" cy="68013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7" name="ZoneTexte 9"/>
                          <wps:cNvSpPr txBox="1"/>
                          <wps:spPr>
                            <a:xfrm>
                              <a:off x="4315645" y="123998"/>
                              <a:ext cx="1214947" cy="984047"/>
                            </a:xfrm>
                            <a:prstGeom prst="rect">
                              <a:avLst/>
                            </a:prstGeom>
                            <a:noFill/>
                          </wps:spPr>
                          <wps:txbx>
                            <w:txbxContent>
                              <w:p w14:paraId="65D5D48D" w14:textId="77777777" w:rsidR="00C53097" w:rsidRPr="00C53097" w:rsidRDefault="00C53097" w:rsidP="00C53097">
                                <w:pPr>
                                  <w:pStyle w:val="NormalWeb"/>
                                  <w:spacing w:before="0" w:beforeAutospacing="0" w:after="0" w:afterAutospacing="0"/>
                                  <w:rPr>
                                    <w:sz w:val="20"/>
                                    <w:szCs w:val="20"/>
                                  </w:rPr>
                                </w:pPr>
                                <w:r w:rsidRPr="00C53097">
                                  <w:rPr>
                                    <w:rFonts w:ascii="Century Gothic" w:hAnsi="Century Gothic" w:cstheme="minorBidi"/>
                                    <w:color w:val="000000" w:themeColor="text1"/>
                                    <w:kern w:val="24"/>
                                    <w:sz w:val="20"/>
                                    <w:szCs w:val="20"/>
                                  </w:rPr>
                                  <w:t>Drought</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756A202D" id="Groupe 20" o:spid="_x0000_s1026" style="position:absolute;left:0;text-align:left;margin-left:70.25pt;margin-top:422.65pt;width:439.5pt;height:336.9pt;z-index:251659264;mso-position-horizontal-relative:margin;mso-position-vertical-relative:page;mso-width-relative:margin;mso-height-relative:margin" coordsize="74674,60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">
                <v:group id="Groupe 2" o:spid="_x0000_s1027" style="position:absolute;left:354;top:162;width:37173;height:29885" coordorigin="354,162" coordsize="37172,29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 o:spid="_x0000_s1028" type="#_x0000_t75" style="position:absolute;left:354;top:162;width:37173;height:29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">
                    <v:imagedata r:id="rId10" o:title="" cropbottom="32750f" cropright="32401f"/>
                    <v:path arrowok="t"/>
                  </v:shape>
                  <v:shapetype id="_x0000_t202" coordsize="21600,21600" o:spt="202" path="m,l,21600r21600,l21600,xe">
                    <v:stroke joinstyle="miter"/>
                    <v:path gradientshapeok="t" o:connecttype="rect"/>
                  </v:shapetype>
                  <v:shape id="ZoneTexte 19" o:spid="_x0000_s1029" type="#_x0000_t202" style="position:absolute;left:26466;top:1317;width:9408;height:13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8E03784" w14:textId="77777777" w:rsidR="00C53097" w:rsidRPr="00C53097" w:rsidRDefault="00C53097" w:rsidP="00C53097">
                          <w:pPr>
                            <w:pStyle w:val="NormalWeb"/>
                            <w:spacing w:before="0" w:beforeAutospacing="0" w:after="0" w:afterAutospacing="0"/>
                            <w:rPr>
                              <w:sz w:val="20"/>
                              <w:szCs w:val="20"/>
                            </w:rPr>
                          </w:pPr>
                          <w:r w:rsidRPr="00C53097">
                            <w:rPr>
                              <w:rFonts w:ascii="Century Gothic" w:hAnsi="Century Gothic" w:cstheme="minorBidi"/>
                              <w:color w:val="000000" w:themeColor="text1"/>
                              <w:kern w:val="24"/>
                              <w:sz w:val="20"/>
                              <w:szCs w:val="20"/>
                            </w:rPr>
                            <w:t>Control</w:t>
                          </w:r>
                        </w:p>
                      </w:txbxContent>
                    </v:textbox>
                  </v:shape>
                </v:group>
                <v:group id="Groupe 3" o:spid="_x0000_s1030" style="position:absolute;top:30047;width:37439;height:30455" coordorigin=",30047" coordsize="37439,30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Image 14" o:spid="_x0000_s1031" type="#_x0000_t75" style="position:absolute;top:30047;width:37439;height:30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">
                    <v:imagedata r:id="rId10" o:title="" croptop="32441f" cropright="32480f"/>
                    <v:path arrowok="t"/>
                  </v:shape>
                  <v:shape id="ZoneTexte 17" o:spid="_x0000_s1032" type="#_x0000_t202" style="position:absolute;left:26466;top:31510;width:9408;height:13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2A40230" w14:textId="77777777" w:rsidR="00C53097" w:rsidRPr="00C53097" w:rsidRDefault="00C53097" w:rsidP="00C53097">
                          <w:pPr>
                            <w:pStyle w:val="NormalWeb"/>
                            <w:spacing w:before="0" w:beforeAutospacing="0" w:after="0" w:afterAutospacing="0"/>
                            <w:rPr>
                              <w:sz w:val="20"/>
                              <w:szCs w:val="20"/>
                            </w:rPr>
                          </w:pPr>
                          <w:r w:rsidRPr="00C53097">
                            <w:rPr>
                              <w:rFonts w:ascii="Century Gothic" w:hAnsi="Century Gothic" w:cstheme="minorBidi"/>
                              <w:color w:val="000000" w:themeColor="text1"/>
                              <w:kern w:val="24"/>
                              <w:sz w:val="20"/>
                              <w:szCs w:val="20"/>
                            </w:rPr>
                            <w:t>Control</w:t>
                          </w:r>
                        </w:p>
                      </w:txbxContent>
                    </v:textbox>
                  </v:shape>
                </v:group>
                <v:group id="_x0000_s1033" style="position:absolute;left:37166;top:30047;width:37508;height:30508" coordorigin="37166,30047" coordsize="37508,30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Image 12" o:spid="_x0000_s1034" type="#_x0000_t75" style="position:absolute;left:37166;top:30047;width:37508;height:30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">
                    <v:imagedata r:id="rId10" o:title="" croptop="32662f" cropleft="32697f"/>
                    <v:path arrowok="t"/>
                  </v:shape>
                  <v:shape id="ZoneTexte 15" o:spid="_x0000_s1035" type="#_x0000_t202" style="position:absolute;left:43156;top:31255;width:12149;height: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07D85AB4" w14:textId="77777777" w:rsidR="00C53097" w:rsidRPr="00C53097" w:rsidRDefault="00C53097" w:rsidP="00C53097">
                          <w:pPr>
                            <w:pStyle w:val="NormalWeb"/>
                            <w:spacing w:before="0" w:beforeAutospacing="0" w:after="0" w:afterAutospacing="0"/>
                            <w:rPr>
                              <w:sz w:val="20"/>
                              <w:szCs w:val="20"/>
                            </w:rPr>
                          </w:pPr>
                          <w:r w:rsidRPr="00C53097">
                            <w:rPr>
                              <w:rFonts w:ascii="Century Gothic" w:hAnsi="Century Gothic" w:cstheme="minorBidi"/>
                              <w:color w:val="000000" w:themeColor="text1"/>
                              <w:kern w:val="24"/>
                              <w:sz w:val="20"/>
                              <w:szCs w:val="20"/>
                            </w:rPr>
                            <w:t>Drought</w:t>
                          </w:r>
                        </w:p>
                      </w:txbxContent>
                    </v:textbox>
                  </v:shape>
                </v:group>
                <v:group id="Groupe 5" o:spid="_x0000_s1036" style="position:absolute;left:38149;width:36525;height:29708" coordorigin="38149" coordsize="36525,29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e 6" o:spid="_x0000_s1037" style="position:absolute;left:38149;width:36525;height:29708" coordorigin="38149" coordsize="36525,29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e 8" o:spid="_x0000_s1038" style="position:absolute;left:38149;width:36525;height:29708" coordorigin="38149" coordsize="36525,29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Image 10" o:spid="_x0000_s1039" type="#_x0000_t75" style="position:absolute;left:38149;width:36525;height:29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">
                        <v:imagedata r:id="rId10" o:title="" cropbottom="32944f" cropleft="32978f"/>
                        <v:path arrowok="t"/>
                      </v:shape>
                      <v:shape id="ZoneTexte 13" o:spid="_x0000_s1040" type="#_x0000_t202" style="position:absolute;left:43496;top:1582;width:12149;height:9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672248CA" w14:textId="77777777" w:rsidR="00C53097" w:rsidRDefault="00C53097" w:rsidP="00C53097">
                              <w:pPr>
                                <w:pStyle w:val="NormalWeb"/>
                                <w:spacing w:before="0" w:beforeAutospacing="0" w:after="0" w:afterAutospacing="0"/>
                              </w:pPr>
                              <w:r>
                                <w:rPr>
                                  <w:rFonts w:ascii="Century Gothic" w:hAnsi="Century Gothic" w:cstheme="minorBidi"/>
                                  <w:color w:val="000000" w:themeColor="text1"/>
                                  <w:kern w:val="24"/>
                                  <w:sz w:val="32"/>
                                  <w:szCs w:val="32"/>
                                </w:rPr>
                                <w:t>Drought</w:t>
                              </w:r>
                            </w:p>
                          </w:txbxContent>
                        </v:textbox>
                      </v:shape>
                    </v:group>
                    <v:rect id="Rectangle 9" o:spid="_x0000_s1041" style="position:absolute;left:44119;top:2068;width:9144;height:6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" fillcolor="white [3212]" strokecolor="white [3212]" strokeweight="1pt"/>
                  </v:group>
                  <v:shape id="ZoneTexte 9" o:spid="_x0000_s1042" type="#_x0000_t202" style="position:absolute;left:43156;top:1239;width:12149;height: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5D5D48D" w14:textId="77777777" w:rsidR="00C53097" w:rsidRPr="00C53097" w:rsidRDefault="00C53097" w:rsidP="00C53097">
                          <w:pPr>
                            <w:pStyle w:val="NormalWeb"/>
                            <w:spacing w:before="0" w:beforeAutospacing="0" w:after="0" w:afterAutospacing="0"/>
                            <w:rPr>
                              <w:sz w:val="20"/>
                              <w:szCs w:val="20"/>
                            </w:rPr>
                          </w:pPr>
                          <w:r w:rsidRPr="00C53097">
                            <w:rPr>
                              <w:rFonts w:ascii="Century Gothic" w:hAnsi="Century Gothic" w:cstheme="minorBidi"/>
                              <w:color w:val="000000" w:themeColor="text1"/>
                              <w:kern w:val="24"/>
                              <w:sz w:val="20"/>
                              <w:szCs w:val="20"/>
                            </w:rPr>
                            <w:t>Drought</w:t>
                          </w:r>
                        </w:p>
                      </w:txbxContent>
                    </v:textbox>
                  </v:shape>
                </v:group>
                <w10:wrap anchorx="margin" anchory="page"/>
              </v:group>
            </w:pict>
          </mc:Fallback>
        </mc:AlternateContent>
      </w:r>
      <w:r w:rsidR="008C7DA6" w:rsidRPr="00C53097">
        <w:rPr>
          <w:noProof/>
        </w:rPr>
        <w:drawing>
          <wp:inline distT="0" distB="0" distL="0" distR="0" wp14:anchorId="63A0A298" wp14:editId="248A8FD1">
            <wp:extent cx="5402426" cy="6124074"/>
            <wp:effectExtent l="0" t="0" r="8255"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1"/>
                    <a:stretch>
                      <a:fillRect/>
                    </a:stretch>
                  </pic:blipFill>
                  <pic:spPr>
                    <a:xfrm>
                      <a:off x="0" y="0"/>
                      <a:ext cx="5402426" cy="6124074"/>
                    </a:xfrm>
                    <a:prstGeom prst="rect">
                      <a:avLst/>
                    </a:prstGeom>
                  </pic:spPr>
                </pic:pic>
              </a:graphicData>
            </a:graphic>
          </wp:inline>
        </w:drawing>
      </w:r>
    </w:p>
    <w:p w14:paraId="2D7370E9" w14:textId="1556A9E5" w:rsidR="00C53097" w:rsidRPr="00024416" w:rsidRDefault="00C53097" w:rsidP="00A22CA6">
      <w:pPr>
        <w:spacing w:line="360" w:lineRule="auto"/>
        <w:jc w:val="both"/>
        <w:rPr>
          <w:lang w:val="fr-FR"/>
        </w:rPr>
      </w:pPr>
      <w:r w:rsidRPr="00024416">
        <w:rPr>
          <w:lang w:val="fr-FR"/>
        </w:rPr>
        <w:t>Figure 1</w:t>
      </w:r>
    </w:p>
    <w:p w14:paraId="40BF6905" w14:textId="124EAA6F" w:rsidR="00C53097" w:rsidRPr="00024416" w:rsidRDefault="00C53097" w:rsidP="00A22CA6">
      <w:pPr>
        <w:spacing w:line="360" w:lineRule="auto"/>
        <w:jc w:val="both"/>
        <w:rPr>
          <w:lang w:val="fr-FR"/>
        </w:rPr>
      </w:pPr>
    </w:p>
    <w:p w14:paraId="0A2CBE82" w14:textId="77777777" w:rsidR="00C53097" w:rsidRPr="00024416" w:rsidRDefault="00C53097" w:rsidP="00A22CA6">
      <w:pPr>
        <w:spacing w:line="360" w:lineRule="auto"/>
        <w:jc w:val="both"/>
        <w:rPr>
          <w:lang w:val="fr-FR"/>
        </w:rPr>
      </w:pPr>
    </w:p>
    <w:p w14:paraId="719544F6" w14:textId="77777777" w:rsidR="00C53097" w:rsidRPr="00024416" w:rsidRDefault="00C53097" w:rsidP="00A22CA6">
      <w:pPr>
        <w:spacing w:line="360" w:lineRule="auto"/>
        <w:jc w:val="both"/>
        <w:rPr>
          <w:lang w:val="fr-FR"/>
        </w:rPr>
      </w:pPr>
    </w:p>
    <w:p w14:paraId="06837301" w14:textId="77777777" w:rsidR="00C53097" w:rsidRPr="00024416" w:rsidRDefault="00C53097" w:rsidP="00A22CA6">
      <w:pPr>
        <w:spacing w:line="360" w:lineRule="auto"/>
        <w:jc w:val="both"/>
        <w:rPr>
          <w:lang w:val="fr-FR"/>
        </w:rPr>
      </w:pPr>
    </w:p>
    <w:p w14:paraId="7BDF948C" w14:textId="77777777" w:rsidR="00C53097" w:rsidRPr="00024416" w:rsidRDefault="00C53097" w:rsidP="00A22CA6">
      <w:pPr>
        <w:spacing w:line="360" w:lineRule="auto"/>
        <w:jc w:val="both"/>
        <w:rPr>
          <w:lang w:val="fr-FR"/>
        </w:rPr>
      </w:pPr>
    </w:p>
    <w:p w14:paraId="4B52BEFD" w14:textId="7D48C354" w:rsidR="00C53097" w:rsidRPr="006F72EA" w:rsidRDefault="00C53097" w:rsidP="00A22CA6">
      <w:pPr>
        <w:spacing w:line="360" w:lineRule="auto"/>
        <w:jc w:val="both"/>
        <w:rPr>
          <w:lang w:val="fr-FR"/>
        </w:rPr>
      </w:pPr>
      <w:r w:rsidRPr="006F72EA">
        <w:rPr>
          <w:lang w:val="fr-FR"/>
        </w:rPr>
        <w:t>Figure 2</w:t>
      </w:r>
    </w:p>
    <w:p w14:paraId="4075BAC4" w14:textId="77777777" w:rsidR="00C53097" w:rsidRPr="006F72EA" w:rsidRDefault="00C53097" w:rsidP="00A22CA6">
      <w:pPr>
        <w:spacing w:line="360" w:lineRule="auto"/>
        <w:jc w:val="both"/>
        <w:rPr>
          <w:lang w:val="fr-FR"/>
        </w:rPr>
      </w:pPr>
    </w:p>
    <w:p w14:paraId="7F8AB649" w14:textId="77777777" w:rsidR="00C53097" w:rsidRPr="006F72EA" w:rsidRDefault="00C53097" w:rsidP="00A22CA6">
      <w:pPr>
        <w:spacing w:line="360" w:lineRule="auto"/>
        <w:jc w:val="both"/>
        <w:rPr>
          <w:lang w:val="fr-FR"/>
        </w:rPr>
      </w:pPr>
    </w:p>
    <w:p w14:paraId="077FFA7F" w14:textId="77777777" w:rsidR="00C53097" w:rsidRPr="006F72EA" w:rsidRDefault="00C53097" w:rsidP="00A22CA6">
      <w:pPr>
        <w:spacing w:line="360" w:lineRule="auto"/>
        <w:jc w:val="both"/>
        <w:rPr>
          <w:lang w:val="fr-FR"/>
        </w:rPr>
      </w:pPr>
    </w:p>
    <w:p w14:paraId="53B983DF" w14:textId="77777777" w:rsidR="00C53097" w:rsidRPr="006F72EA" w:rsidRDefault="00C53097" w:rsidP="00A22CA6">
      <w:pPr>
        <w:spacing w:line="360" w:lineRule="auto"/>
        <w:jc w:val="both"/>
        <w:rPr>
          <w:lang w:val="fr-FR"/>
        </w:rPr>
      </w:pPr>
    </w:p>
    <w:p w14:paraId="0F04E286" w14:textId="77777777" w:rsidR="00C53097" w:rsidRPr="006F72EA" w:rsidRDefault="00C53097" w:rsidP="00A22CA6">
      <w:pPr>
        <w:spacing w:line="360" w:lineRule="auto"/>
        <w:jc w:val="both"/>
        <w:rPr>
          <w:lang w:val="fr-FR"/>
        </w:rPr>
      </w:pPr>
    </w:p>
    <w:p w14:paraId="4972E05B" w14:textId="77777777" w:rsidR="00C53097" w:rsidRPr="006F72EA" w:rsidRDefault="00C53097" w:rsidP="00A22CA6">
      <w:pPr>
        <w:spacing w:line="360" w:lineRule="auto"/>
        <w:jc w:val="both"/>
        <w:rPr>
          <w:lang w:val="fr-FR"/>
        </w:rPr>
      </w:pPr>
    </w:p>
    <w:p w14:paraId="5715ED4E" w14:textId="77777777" w:rsidR="00C53097" w:rsidRPr="006F72EA" w:rsidRDefault="00C53097" w:rsidP="00A22CA6">
      <w:pPr>
        <w:spacing w:line="360" w:lineRule="auto"/>
        <w:jc w:val="both"/>
        <w:rPr>
          <w:lang w:val="fr-FR"/>
        </w:rPr>
      </w:pPr>
    </w:p>
    <w:p w14:paraId="7F3DB8E7" w14:textId="77777777" w:rsidR="00C53097" w:rsidRPr="006F72EA" w:rsidRDefault="00C53097" w:rsidP="00A22CA6">
      <w:pPr>
        <w:spacing w:line="360" w:lineRule="auto"/>
        <w:jc w:val="both"/>
        <w:rPr>
          <w:lang w:val="fr-FR"/>
        </w:rPr>
      </w:pPr>
    </w:p>
    <w:p w14:paraId="7DEB6183" w14:textId="77777777" w:rsidR="00C53097" w:rsidRPr="006F72EA" w:rsidRDefault="00C53097" w:rsidP="00A22CA6">
      <w:pPr>
        <w:spacing w:line="360" w:lineRule="auto"/>
        <w:jc w:val="both"/>
        <w:rPr>
          <w:lang w:val="fr-FR"/>
        </w:rPr>
      </w:pPr>
    </w:p>
    <w:p w14:paraId="4A08D87F" w14:textId="77777777" w:rsidR="00C53097" w:rsidRPr="006F72EA" w:rsidRDefault="00C53097" w:rsidP="00A22CA6">
      <w:pPr>
        <w:spacing w:line="360" w:lineRule="auto"/>
        <w:jc w:val="both"/>
        <w:rPr>
          <w:lang w:val="fr-FR"/>
        </w:rPr>
      </w:pPr>
    </w:p>
    <w:p w14:paraId="50666E5B" w14:textId="77777777" w:rsidR="00C53097" w:rsidRPr="006F72EA" w:rsidRDefault="00C53097" w:rsidP="00A22CA6">
      <w:pPr>
        <w:spacing w:line="360" w:lineRule="auto"/>
        <w:jc w:val="both"/>
        <w:rPr>
          <w:lang w:val="fr-FR"/>
        </w:rPr>
      </w:pPr>
    </w:p>
    <w:p w14:paraId="04A47A52" w14:textId="77777777" w:rsidR="00C53097" w:rsidRPr="006F72EA" w:rsidRDefault="00C53097" w:rsidP="00A22CA6">
      <w:pPr>
        <w:spacing w:line="360" w:lineRule="auto"/>
        <w:jc w:val="both"/>
        <w:rPr>
          <w:lang w:val="fr-FR"/>
        </w:rPr>
      </w:pPr>
    </w:p>
    <w:p w14:paraId="34F5466D" w14:textId="77777777" w:rsidR="00C53097" w:rsidRPr="006F72EA" w:rsidRDefault="00C53097" w:rsidP="00A22CA6">
      <w:pPr>
        <w:spacing w:line="360" w:lineRule="auto"/>
        <w:jc w:val="both"/>
        <w:rPr>
          <w:lang w:val="fr-FR"/>
        </w:rPr>
      </w:pPr>
    </w:p>
    <w:p w14:paraId="409B84A3" w14:textId="77777777" w:rsidR="00C53097" w:rsidRPr="006F72EA" w:rsidRDefault="00C53097" w:rsidP="00A22CA6">
      <w:pPr>
        <w:spacing w:line="360" w:lineRule="auto"/>
        <w:jc w:val="both"/>
        <w:rPr>
          <w:lang w:val="fr-FR"/>
        </w:rPr>
      </w:pPr>
    </w:p>
    <w:p w14:paraId="293C2E2B" w14:textId="77777777" w:rsidR="00C53097" w:rsidRPr="006F72EA" w:rsidRDefault="00C53097" w:rsidP="00A22CA6">
      <w:pPr>
        <w:spacing w:line="360" w:lineRule="auto"/>
        <w:jc w:val="both"/>
        <w:rPr>
          <w:lang w:val="fr-FR"/>
        </w:rPr>
      </w:pPr>
    </w:p>
    <w:p w14:paraId="04C3F001" w14:textId="77777777" w:rsidR="00C53097" w:rsidRPr="006F72EA" w:rsidRDefault="00C53097" w:rsidP="00A22CA6">
      <w:pPr>
        <w:spacing w:line="360" w:lineRule="auto"/>
        <w:jc w:val="both"/>
        <w:rPr>
          <w:lang w:val="fr-FR"/>
        </w:rPr>
      </w:pPr>
    </w:p>
    <w:p w14:paraId="6BDB1BAB" w14:textId="77777777" w:rsidR="00C53097" w:rsidRPr="006F72EA" w:rsidRDefault="00C53097" w:rsidP="00A22CA6">
      <w:pPr>
        <w:spacing w:line="360" w:lineRule="auto"/>
        <w:jc w:val="both"/>
        <w:rPr>
          <w:lang w:val="fr-FR"/>
        </w:rPr>
      </w:pPr>
    </w:p>
    <w:p w14:paraId="4FC16FFF" w14:textId="77777777" w:rsidR="00C53097" w:rsidRPr="006F72EA" w:rsidRDefault="00C53097" w:rsidP="00A22CA6">
      <w:pPr>
        <w:spacing w:line="360" w:lineRule="auto"/>
        <w:jc w:val="both"/>
        <w:rPr>
          <w:lang w:val="fr-FR"/>
        </w:rPr>
      </w:pPr>
    </w:p>
    <w:p w14:paraId="4AF273A9" w14:textId="77777777" w:rsidR="00C53097" w:rsidRPr="006F72EA" w:rsidRDefault="00C53097" w:rsidP="00A22CA6">
      <w:pPr>
        <w:spacing w:line="360" w:lineRule="auto"/>
        <w:jc w:val="both"/>
        <w:rPr>
          <w:lang w:val="fr-FR"/>
        </w:rPr>
      </w:pPr>
    </w:p>
    <w:p w14:paraId="524BF50F" w14:textId="77777777" w:rsidR="00C53097" w:rsidRPr="006F72EA" w:rsidRDefault="00C53097" w:rsidP="00A22CA6">
      <w:pPr>
        <w:spacing w:line="360" w:lineRule="auto"/>
        <w:jc w:val="both"/>
        <w:rPr>
          <w:lang w:val="fr-FR"/>
        </w:rPr>
      </w:pPr>
    </w:p>
    <w:p w14:paraId="4705120C" w14:textId="77777777" w:rsidR="00C53097" w:rsidRPr="006F72EA" w:rsidRDefault="00C53097" w:rsidP="00A22CA6">
      <w:pPr>
        <w:spacing w:line="360" w:lineRule="auto"/>
        <w:jc w:val="both"/>
        <w:rPr>
          <w:lang w:val="fr-FR"/>
        </w:rPr>
      </w:pPr>
    </w:p>
    <w:p w14:paraId="289228C8" w14:textId="77777777" w:rsidR="00C53097" w:rsidRPr="006F72EA" w:rsidRDefault="00C53097" w:rsidP="00A22CA6">
      <w:pPr>
        <w:spacing w:line="360" w:lineRule="auto"/>
        <w:jc w:val="both"/>
        <w:rPr>
          <w:lang w:val="fr-FR"/>
        </w:rPr>
      </w:pPr>
    </w:p>
    <w:p w14:paraId="0A335302" w14:textId="77777777" w:rsidR="00C53097" w:rsidRPr="006F72EA" w:rsidRDefault="00C53097" w:rsidP="00A22CA6">
      <w:pPr>
        <w:spacing w:line="360" w:lineRule="auto"/>
        <w:jc w:val="both"/>
        <w:rPr>
          <w:lang w:val="fr-FR"/>
        </w:rPr>
      </w:pPr>
      <w:r w:rsidRPr="006F72EA">
        <w:rPr>
          <w:lang w:val="fr-FR"/>
        </w:rPr>
        <w:t>Figure 3</w:t>
      </w:r>
    </w:p>
    <w:p w14:paraId="6E0418BD" w14:textId="77777777" w:rsidR="00C53097" w:rsidRPr="006F72EA" w:rsidRDefault="00C53097" w:rsidP="00A22CA6">
      <w:pPr>
        <w:spacing w:line="360" w:lineRule="auto"/>
        <w:jc w:val="both"/>
        <w:rPr>
          <w:lang w:val="fr-FR"/>
        </w:rPr>
      </w:pPr>
      <w:r w:rsidRPr="00C53097">
        <w:rPr>
          <w:noProof/>
        </w:rPr>
        <mc:AlternateContent>
          <mc:Choice Requires="wpg">
            <w:drawing>
              <wp:anchor distT="0" distB="0" distL="114300" distR="114300" simplePos="0" relativeHeight="251661312" behindDoc="0" locked="0" layoutInCell="1" allowOverlap="1" wp14:anchorId="499A7737" wp14:editId="45DC4329">
                <wp:simplePos x="0" y="0"/>
                <wp:positionH relativeFrom="column">
                  <wp:posOffset>61254</wp:posOffset>
                </wp:positionH>
                <wp:positionV relativeFrom="page">
                  <wp:posOffset>1283439</wp:posOffset>
                </wp:positionV>
                <wp:extent cx="6382385" cy="3895090"/>
                <wp:effectExtent l="0" t="0" r="0" b="0"/>
                <wp:wrapNone/>
                <wp:docPr id="19" name="Groupe 4"/>
                <wp:cNvGraphicFramePr/>
                <a:graphic xmlns:a="http://schemas.openxmlformats.org/drawingml/2006/main">
                  <a:graphicData uri="http://schemas.microsoft.com/office/word/2010/wordprocessingGroup">
                    <wpg:wgp>
                      <wpg:cNvGrpSpPr/>
                      <wpg:grpSpPr>
                        <a:xfrm>
                          <a:off x="0" y="0"/>
                          <a:ext cx="6382385" cy="3895090"/>
                          <a:chOff x="0" y="0"/>
                          <a:chExt cx="7973148" cy="4872478"/>
                        </a:xfrm>
                      </wpg:grpSpPr>
                      <pic:pic xmlns:pic="http://schemas.openxmlformats.org/drawingml/2006/picture">
                        <pic:nvPicPr>
                          <pic:cNvPr id="20" name="Image 20"/>
                          <pic:cNvPicPr>
                            <a:picLocks noChangeAspect="1"/>
                          </pic:cNvPicPr>
                        </pic:nvPicPr>
                        <pic:blipFill>
                          <a:blip r:embed="rId12"/>
                          <a:stretch>
                            <a:fillRect/>
                          </a:stretch>
                        </pic:blipFill>
                        <pic:spPr>
                          <a:xfrm>
                            <a:off x="0" y="0"/>
                            <a:ext cx="7973148" cy="4872478"/>
                          </a:xfrm>
                          <a:prstGeom prst="rect">
                            <a:avLst/>
                          </a:prstGeom>
                        </pic:spPr>
                      </pic:pic>
                      <wps:wsp>
                        <wps:cNvPr id="22" name="ZoneTexte 1"/>
                        <wps:cNvSpPr txBox="1"/>
                        <wps:spPr>
                          <a:xfrm>
                            <a:off x="360424" y="123046"/>
                            <a:ext cx="621911" cy="308978"/>
                          </a:xfrm>
                          <a:prstGeom prst="rect">
                            <a:avLst/>
                          </a:prstGeom>
                          <a:noFill/>
                        </wps:spPr>
                        <wps:txbx>
                          <w:txbxContent>
                            <w:p w14:paraId="04804768" w14:textId="77777777" w:rsidR="00C53097" w:rsidRPr="00C53097" w:rsidRDefault="00C53097" w:rsidP="00C53097">
                              <w:pPr>
                                <w:pStyle w:val="NormalWeb"/>
                                <w:spacing w:before="0" w:beforeAutospacing="0" w:after="0" w:afterAutospacing="0"/>
                                <w:rPr>
                                  <w:sz w:val="20"/>
                                  <w:szCs w:val="20"/>
                                </w:rPr>
                              </w:pPr>
                              <w:r w:rsidRPr="00C53097">
                                <w:rPr>
                                  <w:rFonts w:ascii="Century Gothic" w:hAnsi="Century Gothic" w:cstheme="minorBidi"/>
                                  <w:color w:val="000000" w:themeColor="text1"/>
                                  <w:kern w:val="24"/>
                                  <w:sz w:val="20"/>
                                  <w:szCs w:val="20"/>
                                </w:rPr>
                                <w:t>Sand</w:t>
                              </w:r>
                            </w:p>
                          </w:txbxContent>
                        </wps:txbx>
                        <wps:bodyPr wrap="none" rtlCol="0">
                          <a:spAutoFit/>
                        </wps:bodyPr>
                      </wps:wsp>
                      <wps:wsp>
                        <wps:cNvPr id="23" name="ZoneTexte 5"/>
                        <wps:cNvSpPr txBox="1"/>
                        <wps:spPr>
                          <a:xfrm>
                            <a:off x="3056635" y="123046"/>
                            <a:ext cx="1212091" cy="308978"/>
                          </a:xfrm>
                          <a:prstGeom prst="rect">
                            <a:avLst/>
                          </a:prstGeom>
                          <a:noFill/>
                        </wps:spPr>
                        <wps:txbx>
                          <w:txbxContent>
                            <w:p w14:paraId="5AC97701" w14:textId="77777777" w:rsidR="00C53097" w:rsidRPr="00C53097" w:rsidRDefault="00C53097" w:rsidP="00C53097">
                              <w:pPr>
                                <w:pStyle w:val="NormalWeb"/>
                                <w:spacing w:before="0" w:beforeAutospacing="0" w:after="0" w:afterAutospacing="0"/>
                                <w:rPr>
                                  <w:sz w:val="20"/>
                                  <w:szCs w:val="20"/>
                                </w:rPr>
                              </w:pPr>
                              <w:r w:rsidRPr="00C53097">
                                <w:rPr>
                                  <w:rFonts w:ascii="Century Gothic" w:hAnsi="Century Gothic" w:cstheme="minorBidi"/>
                                  <w:color w:val="000000" w:themeColor="text1"/>
                                  <w:kern w:val="24"/>
                                  <w:sz w:val="20"/>
                                  <w:szCs w:val="20"/>
                                </w:rPr>
                                <w:t>Sand &amp; Rock</w:t>
                              </w:r>
                            </w:p>
                          </w:txbxContent>
                        </wps:txbx>
                        <wps:bodyPr wrap="none" rtlCol="0">
                          <a:spAutoFit/>
                        </wps:bodyPr>
                      </wps:wsp>
                      <wps:wsp>
                        <wps:cNvPr id="24" name="ZoneTexte 7"/>
                        <wps:cNvSpPr txBox="1"/>
                        <wps:spPr>
                          <a:xfrm>
                            <a:off x="5707580" y="123046"/>
                            <a:ext cx="1515114" cy="308978"/>
                          </a:xfrm>
                          <a:prstGeom prst="rect">
                            <a:avLst/>
                          </a:prstGeom>
                          <a:noFill/>
                        </wps:spPr>
                        <wps:txbx>
                          <w:txbxContent>
                            <w:p w14:paraId="2CFC12DD" w14:textId="77777777" w:rsidR="00C53097" w:rsidRPr="00C53097" w:rsidRDefault="00C53097" w:rsidP="00C53097">
                              <w:pPr>
                                <w:pStyle w:val="NormalWeb"/>
                                <w:spacing w:before="0" w:beforeAutospacing="0" w:after="0" w:afterAutospacing="0"/>
                                <w:rPr>
                                  <w:sz w:val="20"/>
                                  <w:szCs w:val="20"/>
                                </w:rPr>
                              </w:pPr>
                              <w:r w:rsidRPr="00C53097">
                                <w:rPr>
                                  <w:rFonts w:ascii="Century Gothic" w:hAnsi="Century Gothic" w:cstheme="minorBidi"/>
                                  <w:color w:val="000000" w:themeColor="text1"/>
                                  <w:kern w:val="24"/>
                                  <w:sz w:val="20"/>
                                  <w:szCs w:val="20"/>
                                </w:rPr>
                                <w:t>Sandy clay loam</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2C1A23F5" id="Groupe 4" o:spid="_x0000_s1043" style="position:absolute;left:0;text-align:left;margin-left:4.8pt;margin-top:101.05pt;width:502.55pt;height:306.7pt;z-index:251661312;mso-position-vertical-relative:page;mso-width-relative:margin;mso-height-relative:margin" coordsize="79731,48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">
                <v:shape id="Image 20" o:spid="_x0000_s1044" type="#_x0000_t75" style="position:absolute;width:79731;height:48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">
                  <v:imagedata r:id="rId13" o:title=""/>
                  <v:path arrowok="t"/>
                </v:shape>
                <v:shape id="ZoneTexte 1" o:spid="_x0000_s1045" type="#_x0000_t202" style="position:absolute;left:3604;top:1230;width:6219;height:30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rsidR="00C53097" w:rsidRPr="00C53097" w:rsidRDefault="00C53097" w:rsidP="00C53097">
                        <w:pPr>
                          <w:pStyle w:val="NormalWeb"/>
                          <w:spacing w:before="0" w:beforeAutospacing="0" w:after="0" w:afterAutospacing="0"/>
                          <w:rPr>
                            <w:sz w:val="20"/>
                            <w:szCs w:val="20"/>
                          </w:rPr>
                        </w:pPr>
                        <w:r w:rsidRPr="00C53097">
                          <w:rPr>
                            <w:rFonts w:ascii="Century Gothic" w:hAnsi="Century Gothic" w:cstheme="minorBidi"/>
                            <w:color w:val="000000" w:themeColor="text1"/>
                            <w:kern w:val="24"/>
                            <w:sz w:val="20"/>
                            <w:szCs w:val="20"/>
                          </w:rPr>
                          <w:t>Sand</w:t>
                        </w:r>
                      </w:p>
                    </w:txbxContent>
                  </v:textbox>
                </v:shape>
                <v:shape id="ZoneTexte 5" o:spid="_x0000_s1046" type="#_x0000_t202" style="position:absolute;left:30566;top:1230;width:12121;height:30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rsidR="00C53097" w:rsidRPr="00C53097" w:rsidRDefault="00C53097" w:rsidP="00C53097">
                        <w:pPr>
                          <w:pStyle w:val="NormalWeb"/>
                          <w:spacing w:before="0" w:beforeAutospacing="0" w:after="0" w:afterAutospacing="0"/>
                          <w:rPr>
                            <w:sz w:val="20"/>
                            <w:szCs w:val="20"/>
                          </w:rPr>
                        </w:pPr>
                        <w:r w:rsidRPr="00C53097">
                          <w:rPr>
                            <w:rFonts w:ascii="Century Gothic" w:hAnsi="Century Gothic" w:cstheme="minorBidi"/>
                            <w:color w:val="000000" w:themeColor="text1"/>
                            <w:kern w:val="24"/>
                            <w:sz w:val="20"/>
                            <w:szCs w:val="20"/>
                          </w:rPr>
                          <w:t>Sand &amp; Rock</w:t>
                        </w:r>
                      </w:p>
                    </w:txbxContent>
                  </v:textbox>
                </v:shape>
                <v:shape id="ZoneTexte 7" o:spid="_x0000_s1047" type="#_x0000_t202" style="position:absolute;left:57075;top:1230;width:15151;height:30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rsidR="00C53097" w:rsidRPr="00C53097" w:rsidRDefault="00C53097" w:rsidP="00C53097">
                        <w:pPr>
                          <w:pStyle w:val="NormalWeb"/>
                          <w:spacing w:before="0" w:beforeAutospacing="0" w:after="0" w:afterAutospacing="0"/>
                          <w:rPr>
                            <w:sz w:val="20"/>
                            <w:szCs w:val="20"/>
                          </w:rPr>
                        </w:pPr>
                        <w:r w:rsidRPr="00C53097">
                          <w:rPr>
                            <w:rFonts w:ascii="Century Gothic" w:hAnsi="Century Gothic" w:cstheme="minorBidi"/>
                            <w:color w:val="000000" w:themeColor="text1"/>
                            <w:kern w:val="24"/>
                            <w:sz w:val="20"/>
                            <w:szCs w:val="20"/>
                          </w:rPr>
                          <w:t>Sandy clay loam</w:t>
                        </w:r>
                      </w:p>
                    </w:txbxContent>
                  </v:textbox>
                </v:shape>
                <w10:wrap anchory="page"/>
              </v:group>
            </w:pict>
          </mc:Fallback>
        </mc:AlternateContent>
      </w:r>
    </w:p>
    <w:p w14:paraId="2E360086" w14:textId="77777777" w:rsidR="00C53097" w:rsidRPr="006F72EA" w:rsidRDefault="00C53097" w:rsidP="00A22CA6">
      <w:pPr>
        <w:spacing w:line="360" w:lineRule="auto"/>
        <w:jc w:val="both"/>
        <w:rPr>
          <w:lang w:val="fr-FR"/>
        </w:rPr>
      </w:pPr>
    </w:p>
    <w:p w14:paraId="68BEE3E0" w14:textId="77777777" w:rsidR="00C53097" w:rsidRPr="006F72EA" w:rsidRDefault="00C53097" w:rsidP="00A22CA6">
      <w:pPr>
        <w:spacing w:line="360" w:lineRule="auto"/>
        <w:jc w:val="both"/>
        <w:rPr>
          <w:lang w:val="fr-FR"/>
        </w:rPr>
      </w:pPr>
    </w:p>
    <w:p w14:paraId="7E390859" w14:textId="77777777" w:rsidR="00C53097" w:rsidRPr="006F72EA" w:rsidRDefault="00C53097" w:rsidP="00A22CA6">
      <w:pPr>
        <w:spacing w:line="360" w:lineRule="auto"/>
        <w:jc w:val="both"/>
        <w:rPr>
          <w:lang w:val="fr-FR"/>
        </w:rPr>
      </w:pPr>
    </w:p>
    <w:p w14:paraId="6D0247D3" w14:textId="77777777" w:rsidR="00C53097" w:rsidRPr="006F72EA" w:rsidRDefault="00C53097" w:rsidP="00A22CA6">
      <w:pPr>
        <w:spacing w:line="360" w:lineRule="auto"/>
        <w:jc w:val="both"/>
        <w:rPr>
          <w:lang w:val="fr-FR"/>
        </w:rPr>
      </w:pPr>
    </w:p>
    <w:p w14:paraId="0B8A4F7C" w14:textId="77777777" w:rsidR="00C53097" w:rsidRPr="006F72EA" w:rsidRDefault="00C53097" w:rsidP="00A22CA6">
      <w:pPr>
        <w:spacing w:line="360" w:lineRule="auto"/>
        <w:jc w:val="both"/>
        <w:rPr>
          <w:lang w:val="fr-FR"/>
        </w:rPr>
      </w:pPr>
    </w:p>
    <w:p w14:paraId="5417F5D4" w14:textId="77777777" w:rsidR="00C53097" w:rsidRPr="006F72EA" w:rsidRDefault="00C53097" w:rsidP="00A22CA6">
      <w:pPr>
        <w:spacing w:line="360" w:lineRule="auto"/>
        <w:jc w:val="both"/>
        <w:rPr>
          <w:lang w:val="fr-FR"/>
        </w:rPr>
      </w:pPr>
    </w:p>
    <w:p w14:paraId="363E9F2E" w14:textId="77777777" w:rsidR="00C53097" w:rsidRPr="006F72EA" w:rsidRDefault="00C53097" w:rsidP="00A22CA6">
      <w:pPr>
        <w:spacing w:line="360" w:lineRule="auto"/>
        <w:jc w:val="both"/>
        <w:rPr>
          <w:lang w:val="fr-FR"/>
        </w:rPr>
      </w:pPr>
    </w:p>
    <w:p w14:paraId="1B6D8766" w14:textId="77777777" w:rsidR="00C53097" w:rsidRPr="006F72EA" w:rsidRDefault="00C53097" w:rsidP="00A22CA6">
      <w:pPr>
        <w:spacing w:line="360" w:lineRule="auto"/>
        <w:jc w:val="both"/>
        <w:rPr>
          <w:lang w:val="fr-FR"/>
        </w:rPr>
      </w:pPr>
    </w:p>
    <w:p w14:paraId="53F005CE" w14:textId="77777777" w:rsidR="00C53097" w:rsidRPr="006F72EA" w:rsidRDefault="00C53097" w:rsidP="00A22CA6">
      <w:pPr>
        <w:spacing w:line="360" w:lineRule="auto"/>
        <w:jc w:val="both"/>
        <w:rPr>
          <w:lang w:val="fr-FR"/>
        </w:rPr>
      </w:pPr>
    </w:p>
    <w:p w14:paraId="3A1BA10E" w14:textId="77777777" w:rsidR="00C53097" w:rsidRPr="006F72EA" w:rsidRDefault="00C53097" w:rsidP="00A22CA6">
      <w:pPr>
        <w:spacing w:line="360" w:lineRule="auto"/>
        <w:jc w:val="both"/>
        <w:rPr>
          <w:lang w:val="fr-FR"/>
        </w:rPr>
      </w:pPr>
    </w:p>
    <w:p w14:paraId="50FE5B2B" w14:textId="77777777" w:rsidR="00C53097" w:rsidRPr="006F72EA" w:rsidRDefault="00C53097" w:rsidP="00A22CA6">
      <w:pPr>
        <w:spacing w:line="360" w:lineRule="auto"/>
        <w:jc w:val="both"/>
        <w:rPr>
          <w:lang w:val="fr-FR"/>
        </w:rPr>
      </w:pPr>
    </w:p>
    <w:p w14:paraId="48FC6C98" w14:textId="77777777" w:rsidR="00C53097" w:rsidRPr="006F72EA" w:rsidRDefault="00C53097" w:rsidP="00A22CA6">
      <w:pPr>
        <w:spacing w:line="360" w:lineRule="auto"/>
        <w:jc w:val="both"/>
        <w:rPr>
          <w:lang w:val="fr-FR"/>
        </w:rPr>
      </w:pPr>
    </w:p>
    <w:p w14:paraId="16DED33F" w14:textId="77777777" w:rsidR="00C53097" w:rsidRPr="006F72EA" w:rsidRDefault="00C53097" w:rsidP="00A22CA6">
      <w:pPr>
        <w:spacing w:line="360" w:lineRule="auto"/>
        <w:jc w:val="both"/>
        <w:rPr>
          <w:lang w:val="fr-FR"/>
        </w:rPr>
      </w:pPr>
    </w:p>
    <w:p w14:paraId="7D5ACB0F" w14:textId="77777777" w:rsidR="00C53097" w:rsidRPr="006F72EA" w:rsidRDefault="00C53097" w:rsidP="00A22CA6">
      <w:pPr>
        <w:spacing w:line="360" w:lineRule="auto"/>
        <w:jc w:val="both"/>
        <w:rPr>
          <w:lang w:val="fr-FR"/>
        </w:rPr>
      </w:pPr>
    </w:p>
    <w:p w14:paraId="1F2D00FA" w14:textId="77777777" w:rsidR="00C53097" w:rsidRPr="006F72EA" w:rsidRDefault="00C53097" w:rsidP="00A22CA6">
      <w:pPr>
        <w:spacing w:line="360" w:lineRule="auto"/>
        <w:jc w:val="both"/>
        <w:rPr>
          <w:lang w:val="fr-FR"/>
        </w:rPr>
      </w:pPr>
    </w:p>
    <w:p w14:paraId="1C8B3A7C" w14:textId="77777777" w:rsidR="00C53097" w:rsidRPr="006F72EA" w:rsidRDefault="00C53097" w:rsidP="00A22CA6">
      <w:pPr>
        <w:spacing w:line="360" w:lineRule="auto"/>
        <w:jc w:val="both"/>
        <w:rPr>
          <w:lang w:val="fr-FR"/>
        </w:rPr>
      </w:pPr>
    </w:p>
    <w:p w14:paraId="244F5B59" w14:textId="77777777" w:rsidR="00C53097" w:rsidRPr="006F72EA" w:rsidRDefault="00C53097" w:rsidP="00A22CA6">
      <w:pPr>
        <w:spacing w:line="360" w:lineRule="auto"/>
        <w:jc w:val="both"/>
        <w:rPr>
          <w:lang w:val="fr-FR"/>
        </w:rPr>
      </w:pPr>
    </w:p>
    <w:p w14:paraId="137036EF" w14:textId="77777777" w:rsidR="00C53097" w:rsidRPr="006F72EA" w:rsidRDefault="00C53097" w:rsidP="00A22CA6">
      <w:pPr>
        <w:spacing w:line="360" w:lineRule="auto"/>
        <w:jc w:val="both"/>
        <w:rPr>
          <w:lang w:val="fr-FR"/>
        </w:rPr>
      </w:pPr>
    </w:p>
    <w:p w14:paraId="52F81AE2" w14:textId="77777777" w:rsidR="00C53097" w:rsidRPr="006F72EA" w:rsidRDefault="00C53097" w:rsidP="00A22CA6">
      <w:pPr>
        <w:spacing w:line="360" w:lineRule="auto"/>
        <w:jc w:val="both"/>
        <w:rPr>
          <w:lang w:val="fr-FR"/>
        </w:rPr>
      </w:pPr>
    </w:p>
    <w:p w14:paraId="132C2273" w14:textId="77777777" w:rsidR="00C53097" w:rsidRPr="006F72EA" w:rsidRDefault="00C53097" w:rsidP="00A22CA6">
      <w:pPr>
        <w:spacing w:line="360" w:lineRule="auto"/>
        <w:jc w:val="both"/>
        <w:rPr>
          <w:lang w:val="fr-FR"/>
        </w:rPr>
      </w:pPr>
    </w:p>
    <w:p w14:paraId="1F326128" w14:textId="77777777" w:rsidR="00C53097" w:rsidRPr="006F72EA" w:rsidRDefault="00C53097" w:rsidP="00A22CA6">
      <w:pPr>
        <w:spacing w:line="360" w:lineRule="auto"/>
        <w:jc w:val="both"/>
        <w:rPr>
          <w:lang w:val="fr-FR"/>
        </w:rPr>
      </w:pPr>
    </w:p>
    <w:p w14:paraId="6AC60B07" w14:textId="77777777" w:rsidR="00C53097" w:rsidRPr="006F72EA" w:rsidRDefault="00C53097" w:rsidP="00A22CA6">
      <w:pPr>
        <w:spacing w:line="360" w:lineRule="auto"/>
        <w:jc w:val="both"/>
        <w:rPr>
          <w:lang w:val="fr-FR"/>
        </w:rPr>
      </w:pPr>
      <w:r w:rsidRPr="006F72EA">
        <w:rPr>
          <w:lang w:val="fr-FR"/>
        </w:rPr>
        <w:t>Figure 4</w:t>
      </w:r>
    </w:p>
    <w:p w14:paraId="4AA20108" w14:textId="77777777" w:rsidR="00C53097" w:rsidRPr="006F72EA" w:rsidRDefault="00C53097" w:rsidP="00A22CA6">
      <w:pPr>
        <w:spacing w:line="360" w:lineRule="auto"/>
        <w:jc w:val="both"/>
        <w:rPr>
          <w:lang w:val="fr-FR"/>
        </w:rPr>
      </w:pPr>
      <w:r w:rsidRPr="00C53097">
        <w:rPr>
          <w:noProof/>
        </w:rPr>
        <mc:AlternateContent>
          <mc:Choice Requires="wpg">
            <w:drawing>
              <wp:anchor distT="0" distB="0" distL="114300" distR="114300" simplePos="0" relativeHeight="251663360" behindDoc="0" locked="0" layoutInCell="1" allowOverlap="1" wp14:anchorId="2E094EFE" wp14:editId="36282A9C">
                <wp:simplePos x="0" y="0"/>
                <wp:positionH relativeFrom="column">
                  <wp:posOffset>0</wp:posOffset>
                </wp:positionH>
                <wp:positionV relativeFrom="paragraph">
                  <wp:posOffset>-635</wp:posOffset>
                </wp:positionV>
                <wp:extent cx="5747304" cy="5232535"/>
                <wp:effectExtent l="0" t="0" r="6350" b="6350"/>
                <wp:wrapNone/>
                <wp:docPr id="27" name="Groupe 8"/>
                <wp:cNvGraphicFramePr/>
                <a:graphic xmlns:a="http://schemas.openxmlformats.org/drawingml/2006/main">
                  <a:graphicData uri="http://schemas.microsoft.com/office/word/2010/wordprocessingGroup">
                    <wpg:wgp>
                      <wpg:cNvGrpSpPr/>
                      <wpg:grpSpPr>
                        <a:xfrm>
                          <a:off x="0" y="0"/>
                          <a:ext cx="5747304" cy="5232535"/>
                          <a:chOff x="0" y="0"/>
                          <a:chExt cx="5747304" cy="5232535"/>
                        </a:xfrm>
                      </wpg:grpSpPr>
                      <pic:pic xmlns:pic="http://schemas.openxmlformats.org/drawingml/2006/picture">
                        <pic:nvPicPr>
                          <pic:cNvPr id="28" name="Image 28"/>
                          <pic:cNvPicPr>
                            <a:picLocks noChangeAspect="1"/>
                          </pic:cNvPicPr>
                        </pic:nvPicPr>
                        <pic:blipFill rotWithShape="1">
                          <a:blip r:embed="rId14"/>
                          <a:srcRect b="50369"/>
                          <a:stretch/>
                        </pic:blipFill>
                        <pic:spPr>
                          <a:xfrm>
                            <a:off x="0" y="0"/>
                            <a:ext cx="5747304" cy="2551316"/>
                          </a:xfrm>
                          <a:prstGeom prst="rect">
                            <a:avLst/>
                          </a:prstGeom>
                        </pic:spPr>
                      </pic:pic>
                      <pic:pic xmlns:pic="http://schemas.openxmlformats.org/drawingml/2006/picture">
                        <pic:nvPicPr>
                          <pic:cNvPr id="29" name="Image 29"/>
                          <pic:cNvPicPr>
                            <a:picLocks noChangeAspect="1"/>
                          </pic:cNvPicPr>
                        </pic:nvPicPr>
                        <pic:blipFill rotWithShape="1">
                          <a:blip r:embed="rId14"/>
                          <a:srcRect t="50012"/>
                          <a:stretch/>
                        </pic:blipFill>
                        <pic:spPr>
                          <a:xfrm>
                            <a:off x="0" y="2662860"/>
                            <a:ext cx="5747304" cy="2569675"/>
                          </a:xfrm>
                          <a:prstGeom prst="rect">
                            <a:avLst/>
                          </a:prstGeom>
                        </pic:spPr>
                      </pic:pic>
                    </wpg:wgp>
                  </a:graphicData>
                </a:graphic>
              </wp:anchor>
            </w:drawing>
          </mc:Choice>
          <mc:Fallback>
            <w:pict>
              <v:group w14:anchorId="11C779B8" id="Groupe 8" o:spid="_x0000_s1026" style="position:absolute;margin-left:0;margin-top:-.05pt;width:452.55pt;height:412pt;z-index:251663360" coordsize="57473,52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">
                <v:shape id="Image 28" o:spid="_x0000_s1027" type="#_x0000_t75" style="position:absolute;width:57473;height:25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">
                  <v:imagedata r:id="rId15" o:title="" cropbottom="33010f"/>
                  <v:path arrowok="t"/>
                </v:shape>
                <v:shape id="Image 29" o:spid="_x0000_s1028" type="#_x0000_t75" style="position:absolute;top:26628;width:57473;height:25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">
                  <v:imagedata r:id="rId15" o:title="" croptop="32776f"/>
                  <v:path arrowok="t"/>
                </v:shape>
              </v:group>
            </w:pict>
          </mc:Fallback>
        </mc:AlternateContent>
      </w:r>
    </w:p>
    <w:p w14:paraId="440E628D" w14:textId="77777777" w:rsidR="00C53097" w:rsidRPr="006F72EA" w:rsidRDefault="00C53097" w:rsidP="00A22CA6">
      <w:pPr>
        <w:spacing w:line="360" w:lineRule="auto"/>
        <w:jc w:val="both"/>
        <w:rPr>
          <w:lang w:val="fr-FR"/>
        </w:rPr>
      </w:pPr>
    </w:p>
    <w:p w14:paraId="76E7A279" w14:textId="77777777" w:rsidR="00C53097" w:rsidRPr="006F72EA" w:rsidRDefault="00C53097" w:rsidP="00A22CA6">
      <w:pPr>
        <w:spacing w:line="360" w:lineRule="auto"/>
        <w:jc w:val="both"/>
        <w:rPr>
          <w:lang w:val="fr-FR"/>
        </w:rPr>
      </w:pPr>
    </w:p>
    <w:p w14:paraId="2F50E156" w14:textId="77777777" w:rsidR="00C53097" w:rsidRPr="006F72EA" w:rsidRDefault="00C53097" w:rsidP="00A22CA6">
      <w:pPr>
        <w:spacing w:line="360" w:lineRule="auto"/>
        <w:jc w:val="both"/>
        <w:rPr>
          <w:lang w:val="fr-FR"/>
        </w:rPr>
      </w:pPr>
    </w:p>
    <w:p w14:paraId="4CE170F1" w14:textId="77777777" w:rsidR="00C53097" w:rsidRPr="006F72EA" w:rsidRDefault="00C53097" w:rsidP="00A22CA6">
      <w:pPr>
        <w:spacing w:line="360" w:lineRule="auto"/>
        <w:jc w:val="both"/>
        <w:rPr>
          <w:lang w:val="fr-FR"/>
        </w:rPr>
      </w:pPr>
    </w:p>
    <w:p w14:paraId="7FB69913" w14:textId="77777777" w:rsidR="00C53097" w:rsidRPr="006F72EA" w:rsidRDefault="00C53097" w:rsidP="00A22CA6">
      <w:pPr>
        <w:spacing w:line="360" w:lineRule="auto"/>
        <w:jc w:val="both"/>
        <w:rPr>
          <w:lang w:val="fr-FR"/>
        </w:rPr>
      </w:pPr>
    </w:p>
    <w:p w14:paraId="1B1B71B4" w14:textId="77777777" w:rsidR="00C53097" w:rsidRPr="006F72EA" w:rsidRDefault="00C53097" w:rsidP="00A22CA6">
      <w:pPr>
        <w:spacing w:line="360" w:lineRule="auto"/>
        <w:jc w:val="both"/>
        <w:rPr>
          <w:lang w:val="fr-FR"/>
        </w:rPr>
      </w:pPr>
    </w:p>
    <w:p w14:paraId="06E5CD5A" w14:textId="77777777" w:rsidR="00C53097" w:rsidRPr="006F72EA" w:rsidRDefault="00C53097" w:rsidP="00A22CA6">
      <w:pPr>
        <w:spacing w:line="360" w:lineRule="auto"/>
        <w:jc w:val="both"/>
        <w:rPr>
          <w:lang w:val="fr-FR"/>
        </w:rPr>
      </w:pPr>
    </w:p>
    <w:p w14:paraId="3903A9B2" w14:textId="77777777" w:rsidR="00C53097" w:rsidRPr="006F72EA" w:rsidRDefault="00C53097" w:rsidP="00A22CA6">
      <w:pPr>
        <w:spacing w:line="360" w:lineRule="auto"/>
        <w:jc w:val="both"/>
        <w:rPr>
          <w:lang w:val="fr-FR"/>
        </w:rPr>
      </w:pPr>
    </w:p>
    <w:p w14:paraId="5C91EDC0" w14:textId="77777777" w:rsidR="00C53097" w:rsidRPr="006F72EA" w:rsidRDefault="00C53097" w:rsidP="00A22CA6">
      <w:pPr>
        <w:spacing w:line="360" w:lineRule="auto"/>
        <w:jc w:val="both"/>
        <w:rPr>
          <w:lang w:val="fr-FR"/>
        </w:rPr>
      </w:pPr>
    </w:p>
    <w:p w14:paraId="655AC1A7" w14:textId="77777777" w:rsidR="00C53097" w:rsidRPr="006F72EA" w:rsidRDefault="00C53097" w:rsidP="00A22CA6">
      <w:pPr>
        <w:spacing w:line="360" w:lineRule="auto"/>
        <w:jc w:val="both"/>
        <w:rPr>
          <w:lang w:val="fr-FR"/>
        </w:rPr>
      </w:pPr>
    </w:p>
    <w:p w14:paraId="65C41AE0" w14:textId="77777777" w:rsidR="00C53097" w:rsidRPr="006F72EA" w:rsidRDefault="00C53097" w:rsidP="00A22CA6">
      <w:pPr>
        <w:spacing w:line="360" w:lineRule="auto"/>
        <w:jc w:val="both"/>
        <w:rPr>
          <w:lang w:val="fr-FR"/>
        </w:rPr>
      </w:pPr>
    </w:p>
    <w:p w14:paraId="2F480334" w14:textId="77777777" w:rsidR="00C53097" w:rsidRPr="006F72EA" w:rsidRDefault="00C53097" w:rsidP="00A22CA6">
      <w:pPr>
        <w:spacing w:line="360" w:lineRule="auto"/>
        <w:jc w:val="both"/>
        <w:rPr>
          <w:lang w:val="fr-FR"/>
        </w:rPr>
      </w:pPr>
    </w:p>
    <w:p w14:paraId="78AFB715" w14:textId="77777777" w:rsidR="00C53097" w:rsidRPr="006F72EA" w:rsidRDefault="00C53097" w:rsidP="00A22CA6">
      <w:pPr>
        <w:spacing w:line="360" w:lineRule="auto"/>
        <w:jc w:val="both"/>
        <w:rPr>
          <w:lang w:val="fr-FR"/>
        </w:rPr>
      </w:pPr>
    </w:p>
    <w:p w14:paraId="080F8EA1" w14:textId="77777777" w:rsidR="00C53097" w:rsidRPr="006F72EA" w:rsidRDefault="00C53097" w:rsidP="00A22CA6">
      <w:pPr>
        <w:spacing w:line="360" w:lineRule="auto"/>
        <w:jc w:val="both"/>
        <w:rPr>
          <w:lang w:val="fr-FR"/>
        </w:rPr>
      </w:pPr>
    </w:p>
    <w:p w14:paraId="57DF5C7A" w14:textId="77777777" w:rsidR="00C53097" w:rsidRPr="006F72EA" w:rsidRDefault="00C53097" w:rsidP="00A22CA6">
      <w:pPr>
        <w:spacing w:line="360" w:lineRule="auto"/>
        <w:jc w:val="both"/>
        <w:rPr>
          <w:lang w:val="fr-FR"/>
        </w:rPr>
      </w:pPr>
    </w:p>
    <w:p w14:paraId="2EEB91AF" w14:textId="77777777" w:rsidR="00C53097" w:rsidRPr="006F72EA" w:rsidRDefault="00C53097" w:rsidP="00A22CA6">
      <w:pPr>
        <w:spacing w:line="360" w:lineRule="auto"/>
        <w:jc w:val="both"/>
        <w:rPr>
          <w:lang w:val="fr-FR"/>
        </w:rPr>
      </w:pPr>
    </w:p>
    <w:p w14:paraId="1E40A67E" w14:textId="77777777" w:rsidR="00C53097" w:rsidRPr="006F72EA" w:rsidRDefault="00C53097" w:rsidP="00A22CA6">
      <w:pPr>
        <w:spacing w:line="360" w:lineRule="auto"/>
        <w:jc w:val="both"/>
        <w:rPr>
          <w:lang w:val="fr-FR"/>
        </w:rPr>
      </w:pPr>
    </w:p>
    <w:p w14:paraId="313FE0ED" w14:textId="77777777" w:rsidR="00C53097" w:rsidRPr="006F72EA" w:rsidRDefault="00C53097" w:rsidP="00A22CA6">
      <w:pPr>
        <w:spacing w:line="360" w:lineRule="auto"/>
        <w:jc w:val="both"/>
        <w:rPr>
          <w:lang w:val="fr-FR"/>
        </w:rPr>
      </w:pPr>
    </w:p>
    <w:p w14:paraId="7AA4C3ED" w14:textId="77777777" w:rsidR="00C53097" w:rsidRPr="006F72EA" w:rsidRDefault="00C53097" w:rsidP="00A22CA6">
      <w:pPr>
        <w:spacing w:line="360" w:lineRule="auto"/>
        <w:jc w:val="both"/>
        <w:rPr>
          <w:lang w:val="fr-FR"/>
        </w:rPr>
      </w:pPr>
    </w:p>
    <w:p w14:paraId="1DFD6784" w14:textId="77777777" w:rsidR="00C53097" w:rsidRPr="006F72EA" w:rsidRDefault="00C53097" w:rsidP="00A22CA6">
      <w:pPr>
        <w:spacing w:line="360" w:lineRule="auto"/>
        <w:jc w:val="both"/>
        <w:rPr>
          <w:lang w:val="fr-FR"/>
        </w:rPr>
      </w:pPr>
    </w:p>
    <w:p w14:paraId="1D78F5B7" w14:textId="77777777" w:rsidR="00C53097" w:rsidRPr="006F72EA" w:rsidRDefault="00C53097" w:rsidP="00A22CA6">
      <w:pPr>
        <w:spacing w:line="360" w:lineRule="auto"/>
        <w:jc w:val="both"/>
        <w:rPr>
          <w:lang w:val="fr-FR"/>
        </w:rPr>
      </w:pPr>
    </w:p>
    <w:p w14:paraId="44774140" w14:textId="77777777" w:rsidR="00C53097" w:rsidRPr="006F72EA" w:rsidRDefault="00C53097" w:rsidP="00A22CA6">
      <w:pPr>
        <w:spacing w:line="360" w:lineRule="auto"/>
        <w:jc w:val="both"/>
        <w:rPr>
          <w:lang w:val="fr-FR"/>
        </w:rPr>
      </w:pPr>
      <w:r w:rsidRPr="00C53097">
        <w:rPr>
          <w:noProof/>
        </w:rPr>
        <mc:AlternateContent>
          <mc:Choice Requires="wpg">
            <w:drawing>
              <wp:anchor distT="0" distB="0" distL="114300" distR="114300" simplePos="0" relativeHeight="251665408" behindDoc="0" locked="0" layoutInCell="1" allowOverlap="1" wp14:anchorId="3DF76F53" wp14:editId="58769606">
                <wp:simplePos x="0" y="0"/>
                <wp:positionH relativeFrom="column">
                  <wp:posOffset>6824</wp:posOffset>
                </wp:positionH>
                <wp:positionV relativeFrom="paragraph">
                  <wp:posOffset>356235</wp:posOffset>
                </wp:positionV>
                <wp:extent cx="4176395" cy="5964555"/>
                <wp:effectExtent l="0" t="0" r="0" b="0"/>
                <wp:wrapNone/>
                <wp:docPr id="30" name="Groupe 16"/>
                <wp:cNvGraphicFramePr/>
                <a:graphic xmlns:a="http://schemas.openxmlformats.org/drawingml/2006/main">
                  <a:graphicData uri="http://schemas.microsoft.com/office/word/2010/wordprocessingGroup">
                    <wpg:wgp>
                      <wpg:cNvGrpSpPr/>
                      <wpg:grpSpPr>
                        <a:xfrm>
                          <a:off x="0" y="0"/>
                          <a:ext cx="4176395" cy="5964555"/>
                          <a:chOff x="0" y="0"/>
                          <a:chExt cx="4176441" cy="5964999"/>
                        </a:xfrm>
                      </wpg:grpSpPr>
                      <pic:pic xmlns:pic="http://schemas.openxmlformats.org/drawingml/2006/picture">
                        <pic:nvPicPr>
                          <pic:cNvPr id="31" name="Image 31"/>
                          <pic:cNvPicPr>
                            <a:picLocks noChangeAspect="1"/>
                          </pic:cNvPicPr>
                        </pic:nvPicPr>
                        <pic:blipFill>
                          <a:blip r:embed="rId16"/>
                          <a:stretch>
                            <a:fillRect/>
                          </a:stretch>
                        </pic:blipFill>
                        <pic:spPr>
                          <a:xfrm>
                            <a:off x="115660" y="0"/>
                            <a:ext cx="4060781" cy="5849325"/>
                          </a:xfrm>
                          <a:prstGeom prst="rect">
                            <a:avLst/>
                          </a:prstGeom>
                        </pic:spPr>
                      </pic:pic>
                      <pic:pic xmlns:pic="http://schemas.openxmlformats.org/drawingml/2006/picture">
                        <pic:nvPicPr>
                          <pic:cNvPr id="32" name="Image 32"/>
                          <pic:cNvPicPr>
                            <a:picLocks noChangeAspect="1"/>
                          </pic:cNvPicPr>
                        </pic:nvPicPr>
                        <pic:blipFill rotWithShape="1">
                          <a:blip r:embed="rId14"/>
                          <a:srcRect r="94572" b="56533"/>
                          <a:stretch/>
                        </pic:blipFill>
                        <pic:spPr>
                          <a:xfrm>
                            <a:off x="0" y="75680"/>
                            <a:ext cx="363705" cy="2605417"/>
                          </a:xfrm>
                          <a:prstGeom prst="rect">
                            <a:avLst/>
                          </a:prstGeom>
                        </pic:spPr>
                      </pic:pic>
                      <pic:pic xmlns:pic="http://schemas.openxmlformats.org/drawingml/2006/picture">
                        <pic:nvPicPr>
                          <pic:cNvPr id="33" name="Image 33"/>
                          <pic:cNvPicPr>
                            <a:picLocks noChangeAspect="1"/>
                          </pic:cNvPicPr>
                        </pic:nvPicPr>
                        <pic:blipFill rotWithShape="1">
                          <a:blip r:embed="rId14"/>
                          <a:srcRect l="570" t="48604" r="95045"/>
                          <a:stretch/>
                        </pic:blipFill>
                        <pic:spPr>
                          <a:xfrm>
                            <a:off x="30892" y="2855134"/>
                            <a:ext cx="296601" cy="3109865"/>
                          </a:xfrm>
                          <a:prstGeom prst="rect">
                            <a:avLst/>
                          </a:prstGeom>
                        </pic:spPr>
                      </pic:pic>
                      <wps:wsp>
                        <wps:cNvPr id="34" name="Rectangle 34"/>
                        <wps:cNvSpPr/>
                        <wps:spPr>
                          <a:xfrm>
                            <a:off x="595493" y="87281"/>
                            <a:ext cx="805759" cy="71975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ectangle 35"/>
                        <wps:cNvSpPr/>
                        <wps:spPr>
                          <a:xfrm>
                            <a:off x="512503" y="3082469"/>
                            <a:ext cx="805759" cy="71975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36"/>
                        <wps:cNvSpPr/>
                        <wps:spPr>
                          <a:xfrm>
                            <a:off x="915382" y="2646906"/>
                            <a:ext cx="2984626" cy="2922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37"/>
                        <wps:cNvSpPr/>
                        <wps:spPr>
                          <a:xfrm>
                            <a:off x="998372" y="5575215"/>
                            <a:ext cx="2984626" cy="2922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ZoneTexte 11"/>
                        <wps:cNvSpPr txBox="1"/>
                        <wps:spPr>
                          <a:xfrm>
                            <a:off x="1005783" y="2608349"/>
                            <a:ext cx="1065425" cy="369332"/>
                          </a:xfrm>
                          <a:prstGeom prst="rect">
                            <a:avLst/>
                          </a:prstGeom>
                          <a:noFill/>
                        </wps:spPr>
                        <wps:txbx>
                          <w:txbxContent>
                            <w:p w14:paraId="23C0BA38" w14:textId="77777777" w:rsidR="00C53097" w:rsidRDefault="00C53097" w:rsidP="00C53097">
                              <w:pPr>
                                <w:pStyle w:val="NormalWeb"/>
                                <w:spacing w:before="0" w:beforeAutospacing="0" w:after="0" w:afterAutospacing="0"/>
                              </w:pPr>
                              <w:r>
                                <w:rPr>
                                  <w:rFonts w:asciiTheme="minorHAnsi" w:hAnsi="Calibri" w:cstheme="minorBidi"/>
                                  <w:color w:val="000000" w:themeColor="text1"/>
                                  <w:kern w:val="24"/>
                                  <w:sz w:val="36"/>
                                  <w:szCs w:val="36"/>
                                </w:rPr>
                                <w:t>Low VPD</w:t>
                              </w:r>
                            </w:p>
                          </w:txbxContent>
                        </wps:txbx>
                        <wps:bodyPr wrap="square" rtlCol="0">
                          <a:spAutoFit/>
                        </wps:bodyPr>
                      </wps:wsp>
                      <wps:wsp>
                        <wps:cNvPr id="39" name="ZoneTexte 12"/>
                        <wps:cNvSpPr txBox="1"/>
                        <wps:spPr>
                          <a:xfrm>
                            <a:off x="2591112" y="2608349"/>
                            <a:ext cx="1065425" cy="369332"/>
                          </a:xfrm>
                          <a:prstGeom prst="rect">
                            <a:avLst/>
                          </a:prstGeom>
                          <a:noFill/>
                        </wps:spPr>
                        <wps:txbx>
                          <w:txbxContent>
                            <w:p w14:paraId="34D82F7B" w14:textId="77777777" w:rsidR="00C53097" w:rsidRDefault="00C53097" w:rsidP="00C53097">
                              <w:pPr>
                                <w:pStyle w:val="NormalWeb"/>
                                <w:spacing w:before="0" w:beforeAutospacing="0" w:after="0" w:afterAutospacing="0"/>
                              </w:pPr>
                              <w:r>
                                <w:rPr>
                                  <w:rFonts w:asciiTheme="minorHAnsi" w:hAnsi="Calibri" w:cstheme="minorBidi"/>
                                  <w:color w:val="000000" w:themeColor="text1"/>
                                  <w:kern w:val="24"/>
                                  <w:sz w:val="36"/>
                                  <w:szCs w:val="36"/>
                                </w:rPr>
                                <w:t>High VPD</w:t>
                              </w:r>
                            </w:p>
                          </w:txbxContent>
                        </wps:txbx>
                        <wps:bodyPr wrap="square" rtlCol="0">
                          <a:spAutoFit/>
                        </wps:bodyPr>
                      </wps:wsp>
                      <wps:wsp>
                        <wps:cNvPr id="41" name="ZoneTexte 13"/>
                        <wps:cNvSpPr txBox="1"/>
                        <wps:spPr>
                          <a:xfrm>
                            <a:off x="1014837" y="5532387"/>
                            <a:ext cx="1065425" cy="369332"/>
                          </a:xfrm>
                          <a:prstGeom prst="rect">
                            <a:avLst/>
                          </a:prstGeom>
                          <a:noFill/>
                        </wps:spPr>
                        <wps:txbx>
                          <w:txbxContent>
                            <w:p w14:paraId="40455BE4" w14:textId="77777777" w:rsidR="00C53097" w:rsidRDefault="00C53097" w:rsidP="00C53097">
                              <w:pPr>
                                <w:pStyle w:val="NormalWeb"/>
                                <w:spacing w:before="0" w:beforeAutospacing="0" w:after="0" w:afterAutospacing="0"/>
                              </w:pPr>
                              <w:r>
                                <w:rPr>
                                  <w:rFonts w:asciiTheme="minorHAnsi" w:hAnsi="Calibri" w:cstheme="minorBidi"/>
                                  <w:color w:val="000000" w:themeColor="text1"/>
                                  <w:kern w:val="24"/>
                                  <w:sz w:val="36"/>
                                  <w:szCs w:val="36"/>
                                </w:rPr>
                                <w:t>Low VPD</w:t>
                              </w:r>
                            </w:p>
                          </w:txbxContent>
                        </wps:txbx>
                        <wps:bodyPr wrap="square" rtlCol="0">
                          <a:spAutoFit/>
                        </wps:bodyPr>
                      </wps:wsp>
                      <wps:wsp>
                        <wps:cNvPr id="42" name="ZoneTexte 14"/>
                        <wps:cNvSpPr txBox="1"/>
                        <wps:spPr>
                          <a:xfrm>
                            <a:off x="2600166" y="5532387"/>
                            <a:ext cx="1065425" cy="369332"/>
                          </a:xfrm>
                          <a:prstGeom prst="rect">
                            <a:avLst/>
                          </a:prstGeom>
                          <a:noFill/>
                        </wps:spPr>
                        <wps:txbx>
                          <w:txbxContent>
                            <w:p w14:paraId="057658CC" w14:textId="77777777" w:rsidR="00C53097" w:rsidRDefault="00C53097" w:rsidP="00C53097">
                              <w:pPr>
                                <w:pStyle w:val="NormalWeb"/>
                                <w:spacing w:before="0" w:beforeAutospacing="0" w:after="0" w:afterAutospacing="0"/>
                              </w:pPr>
                              <w:r>
                                <w:rPr>
                                  <w:rFonts w:asciiTheme="minorHAnsi" w:hAnsi="Calibri" w:cstheme="minorBidi"/>
                                  <w:color w:val="000000" w:themeColor="text1"/>
                                  <w:kern w:val="24"/>
                                  <w:sz w:val="36"/>
                                  <w:szCs w:val="36"/>
                                </w:rPr>
                                <w:t>High VPD</w:t>
                              </w:r>
                            </w:p>
                          </w:txbxContent>
                        </wps:txbx>
                        <wps:bodyPr wrap="square" rtlCol="0">
                          <a:spAutoFit/>
                        </wps:bodyPr>
                      </wps:wsp>
                      <wps:wsp>
                        <wps:cNvPr id="43" name="ZoneTexte 15"/>
                        <wps:cNvSpPr txBox="1"/>
                        <wps:spPr>
                          <a:xfrm>
                            <a:off x="1303919" y="584723"/>
                            <a:ext cx="364202" cy="523220"/>
                          </a:xfrm>
                          <a:prstGeom prst="rect">
                            <a:avLst/>
                          </a:prstGeom>
                          <a:noFill/>
                        </wps:spPr>
                        <wps:txbx>
                          <w:txbxContent>
                            <w:p w14:paraId="36EB35F1" w14:textId="77777777" w:rsidR="00C53097" w:rsidRDefault="00C53097" w:rsidP="00C53097">
                              <w:pPr>
                                <w:pStyle w:val="NormalWeb"/>
                                <w:spacing w:before="0" w:beforeAutospacing="0" w:after="0" w:afterAutospacing="0"/>
                              </w:pPr>
                              <w:r>
                                <w:rPr>
                                  <w:rFonts w:asciiTheme="minorHAnsi" w:hAnsi="Calibri" w:cstheme="minorBidi"/>
                                  <w:color w:val="000000" w:themeColor="text1"/>
                                  <w:kern w:val="24"/>
                                  <w:sz w:val="56"/>
                                  <w:szCs w:val="56"/>
                                </w:rPr>
                                <w:t>*</w:t>
                              </w:r>
                            </w:p>
                          </w:txbxContent>
                        </wps:txbx>
                        <wps:bodyPr wrap="none" rtlCol="0">
                          <a:spAutoFit/>
                        </wps:bodyPr>
                      </wps:wsp>
                    </wpg:wgp>
                  </a:graphicData>
                </a:graphic>
              </wp:anchor>
            </w:drawing>
          </mc:Choice>
          <mc:Fallback>
            <w:pict>
              <v:group w14:anchorId="4247A1D1" id="Groupe 16" o:spid="_x0000_s1048" style="position:absolute;left:0;text-align:left;margin-left:.55pt;margin-top:28.05pt;width:328.85pt;height:469.65pt;z-index:251665408" coordsize="41764,59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">
                <v:shape id="Image 31" o:spid="_x0000_s1049" type="#_x0000_t75" style="position:absolute;left:1156;width:40608;height:58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">
                  <v:imagedata r:id="rId17" o:title=""/>
                  <v:path arrowok="t"/>
                </v:shape>
                <v:shape id="Image 32" o:spid="_x0000_s1050" type="#_x0000_t75" style="position:absolute;top:756;width:3637;height:26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">
                  <v:imagedata r:id="rId18" o:title="" cropbottom="37049f" cropright="61979f"/>
                  <v:path arrowok="t"/>
                </v:shape>
                <v:shape id="Image 33" o:spid="_x0000_s1051" type="#_x0000_t75" style="position:absolute;left:308;top:28551;width:2966;height:3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">
                  <v:imagedata r:id="rId18" o:title="" croptop="31853f" cropleft="374f" cropright="62289f"/>
                  <v:path arrowok="t"/>
                </v:shape>
                <v:rect id="Rectangle 34" o:spid="_x0000_s1052" style="position:absolute;left:5954;top:872;width:8058;height:7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" fillcolor="white [3212]" strokecolor="white [3212]" strokeweight="1pt"/>
                <v:rect id="Rectangle 35" o:spid="_x0000_s1053" style="position:absolute;left:5125;top:30824;width:8057;height:7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" fillcolor="white [3212]" strokecolor="white [3212]" strokeweight="1pt"/>
                <v:rect id="Rectangle 36" o:spid="_x0000_s1054" style="position:absolute;left:9153;top:26469;width:29847;height:2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" fillcolor="white [3212]" strokecolor="white [3212]" strokeweight="1pt"/>
                <v:rect id="Rectangle 37" o:spid="_x0000_s1055" style="position:absolute;left:9983;top:55752;width:29846;height:2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" fillcolor="white [3212]" strokecolor="white [3212]" strokeweight="1pt"/>
                <v:shape id="ZoneTexte 11" o:spid="_x0000_s1056" type="#_x0000_t202" style="position:absolute;left:10057;top:26083;width:10655;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rsidR="00C53097" w:rsidRDefault="00C53097" w:rsidP="00C53097">
                        <w:pPr>
                          <w:pStyle w:val="NormalWeb"/>
                          <w:spacing w:before="0" w:beforeAutospacing="0" w:after="0" w:afterAutospacing="0"/>
                        </w:pPr>
                        <w:r>
                          <w:rPr>
                            <w:rFonts w:asciiTheme="minorHAnsi" w:hAnsi="Calibri" w:cstheme="minorBidi"/>
                            <w:color w:val="000000" w:themeColor="text1"/>
                            <w:kern w:val="24"/>
                            <w:sz w:val="36"/>
                            <w:szCs w:val="36"/>
                          </w:rPr>
                          <w:t>Low VPD</w:t>
                        </w:r>
                      </w:p>
                    </w:txbxContent>
                  </v:textbox>
                </v:shape>
                <v:shape id="ZoneTexte 12" o:spid="_x0000_s1057" type="#_x0000_t202" style="position:absolute;left:25911;top:26083;width:10654;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FwgAAANsAAAAPAAAAZHJzL2Rvd25yZXYueG1sRI9Ba8JA&#10;FITvBf/D8oTe6kal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AQDJLFwgAAANsAAAAPAAAA&#10;AAAAAAAAAAAAAAcCAABkcnMvZG93bnJldi54bWxQSwUGAAAAAAMAAwC3AAAA9gIAAAAA&#10;" filled="f" stroked="f">
                  <v:textbox style="mso-fit-shape-to-text:t">
                    <w:txbxContent>
                      <w:p w:rsidR="00C53097" w:rsidRDefault="00C53097" w:rsidP="00C53097">
                        <w:pPr>
                          <w:pStyle w:val="NormalWeb"/>
                          <w:spacing w:before="0" w:beforeAutospacing="0" w:after="0" w:afterAutospacing="0"/>
                        </w:pPr>
                        <w:r>
                          <w:rPr>
                            <w:rFonts w:asciiTheme="minorHAnsi" w:hAnsi="Calibri" w:cstheme="minorBidi"/>
                            <w:color w:val="000000" w:themeColor="text1"/>
                            <w:kern w:val="24"/>
                            <w:sz w:val="36"/>
                            <w:szCs w:val="36"/>
                          </w:rPr>
                          <w:t>High VPD</w:t>
                        </w:r>
                      </w:p>
                    </w:txbxContent>
                  </v:textbox>
                </v:shape>
                <v:shape id="ZoneTexte 13" o:spid="_x0000_s1058" type="#_x0000_t202" style="position:absolute;left:10148;top:55323;width:10654;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rsidR="00C53097" w:rsidRDefault="00C53097" w:rsidP="00C53097">
                        <w:pPr>
                          <w:pStyle w:val="NormalWeb"/>
                          <w:spacing w:before="0" w:beforeAutospacing="0" w:after="0" w:afterAutospacing="0"/>
                        </w:pPr>
                        <w:r>
                          <w:rPr>
                            <w:rFonts w:asciiTheme="minorHAnsi" w:hAnsi="Calibri" w:cstheme="minorBidi"/>
                            <w:color w:val="000000" w:themeColor="text1"/>
                            <w:kern w:val="24"/>
                            <w:sz w:val="36"/>
                            <w:szCs w:val="36"/>
                          </w:rPr>
                          <w:t>Low VPD</w:t>
                        </w:r>
                      </w:p>
                    </w:txbxContent>
                  </v:textbox>
                </v:shape>
                <v:shape id="ZoneTexte 14" o:spid="_x0000_s1059" type="#_x0000_t202" style="position:absolute;left:26001;top:55323;width:10654;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rsidR="00C53097" w:rsidRDefault="00C53097" w:rsidP="00C53097">
                        <w:pPr>
                          <w:pStyle w:val="NormalWeb"/>
                          <w:spacing w:before="0" w:beforeAutospacing="0" w:after="0" w:afterAutospacing="0"/>
                        </w:pPr>
                        <w:r>
                          <w:rPr>
                            <w:rFonts w:asciiTheme="minorHAnsi" w:hAnsi="Calibri" w:cstheme="minorBidi"/>
                            <w:color w:val="000000" w:themeColor="text1"/>
                            <w:kern w:val="24"/>
                            <w:sz w:val="36"/>
                            <w:szCs w:val="36"/>
                          </w:rPr>
                          <w:t>High VPD</w:t>
                        </w:r>
                      </w:p>
                    </w:txbxContent>
                  </v:textbox>
                </v:shape>
                <v:shape id="ZoneTexte 15" o:spid="_x0000_s1060" type="#_x0000_t202" style="position:absolute;left:13039;top:5847;width:3642;height:5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rsidR="00C53097" w:rsidRDefault="00C53097" w:rsidP="00C53097">
                        <w:pPr>
                          <w:pStyle w:val="NormalWeb"/>
                          <w:spacing w:before="0" w:beforeAutospacing="0" w:after="0" w:afterAutospacing="0"/>
                        </w:pPr>
                        <w:r>
                          <w:rPr>
                            <w:rFonts w:asciiTheme="minorHAnsi" w:hAnsi="Calibri" w:cstheme="minorBidi"/>
                            <w:color w:val="000000" w:themeColor="text1"/>
                            <w:kern w:val="24"/>
                            <w:sz w:val="56"/>
                            <w:szCs w:val="56"/>
                          </w:rPr>
                          <w:t>*</w:t>
                        </w:r>
                      </w:p>
                    </w:txbxContent>
                  </v:textbox>
                </v:shape>
              </v:group>
            </w:pict>
          </mc:Fallback>
        </mc:AlternateContent>
      </w:r>
      <w:r w:rsidRPr="006F72EA">
        <w:rPr>
          <w:lang w:val="fr-FR"/>
        </w:rPr>
        <w:t>Figure 5</w:t>
      </w:r>
    </w:p>
    <w:p w14:paraId="2E0F10F0" w14:textId="77777777" w:rsidR="00C53097" w:rsidRPr="006F72EA" w:rsidRDefault="00C53097" w:rsidP="00A22CA6">
      <w:pPr>
        <w:spacing w:line="360" w:lineRule="auto"/>
        <w:jc w:val="both"/>
        <w:rPr>
          <w:lang w:val="fr-FR"/>
        </w:rPr>
      </w:pPr>
    </w:p>
    <w:p w14:paraId="1309951E" w14:textId="77777777" w:rsidR="00C53097" w:rsidRPr="006F72EA" w:rsidRDefault="00C53097" w:rsidP="00A22CA6">
      <w:pPr>
        <w:spacing w:line="360" w:lineRule="auto"/>
        <w:jc w:val="both"/>
        <w:rPr>
          <w:lang w:val="fr-FR"/>
        </w:rPr>
      </w:pPr>
    </w:p>
    <w:p w14:paraId="71AA4FC6" w14:textId="77777777" w:rsidR="00C53097" w:rsidRPr="006F72EA" w:rsidRDefault="00C53097" w:rsidP="00A22CA6">
      <w:pPr>
        <w:spacing w:line="360" w:lineRule="auto"/>
        <w:jc w:val="both"/>
        <w:rPr>
          <w:lang w:val="fr-FR"/>
        </w:rPr>
      </w:pPr>
    </w:p>
    <w:p w14:paraId="2DC361C2" w14:textId="77777777" w:rsidR="00C53097" w:rsidRPr="006F72EA" w:rsidRDefault="00C53097" w:rsidP="00A22CA6">
      <w:pPr>
        <w:spacing w:line="360" w:lineRule="auto"/>
        <w:jc w:val="both"/>
        <w:rPr>
          <w:lang w:val="fr-FR"/>
        </w:rPr>
      </w:pPr>
    </w:p>
    <w:p w14:paraId="3B8A08A6" w14:textId="77777777" w:rsidR="00C53097" w:rsidRPr="006F72EA" w:rsidRDefault="00C53097" w:rsidP="00A22CA6">
      <w:pPr>
        <w:spacing w:line="360" w:lineRule="auto"/>
        <w:jc w:val="both"/>
        <w:rPr>
          <w:lang w:val="fr-FR"/>
        </w:rPr>
      </w:pPr>
    </w:p>
    <w:p w14:paraId="397A927C" w14:textId="77777777" w:rsidR="00C53097" w:rsidRPr="006F72EA" w:rsidRDefault="00C53097" w:rsidP="00A22CA6">
      <w:pPr>
        <w:spacing w:line="360" w:lineRule="auto"/>
        <w:jc w:val="both"/>
        <w:rPr>
          <w:lang w:val="fr-FR"/>
        </w:rPr>
      </w:pPr>
    </w:p>
    <w:p w14:paraId="2E527225" w14:textId="77777777" w:rsidR="00C53097" w:rsidRPr="006F72EA" w:rsidRDefault="00C53097" w:rsidP="00A22CA6">
      <w:pPr>
        <w:spacing w:line="360" w:lineRule="auto"/>
        <w:jc w:val="both"/>
        <w:rPr>
          <w:lang w:val="fr-FR"/>
        </w:rPr>
      </w:pPr>
    </w:p>
    <w:p w14:paraId="2BF1B9C7" w14:textId="77777777" w:rsidR="00C53097" w:rsidRPr="006F72EA" w:rsidRDefault="00C53097" w:rsidP="00A22CA6">
      <w:pPr>
        <w:spacing w:line="360" w:lineRule="auto"/>
        <w:jc w:val="both"/>
        <w:rPr>
          <w:lang w:val="fr-FR"/>
        </w:rPr>
      </w:pPr>
    </w:p>
    <w:p w14:paraId="7370D3F1" w14:textId="77777777" w:rsidR="00C53097" w:rsidRPr="006F72EA" w:rsidRDefault="00C53097" w:rsidP="00A22CA6">
      <w:pPr>
        <w:spacing w:line="360" w:lineRule="auto"/>
        <w:jc w:val="both"/>
        <w:rPr>
          <w:lang w:val="fr-FR"/>
        </w:rPr>
      </w:pPr>
    </w:p>
    <w:p w14:paraId="4A7FBDC9" w14:textId="77777777" w:rsidR="00C53097" w:rsidRPr="006F72EA" w:rsidRDefault="00C53097" w:rsidP="00A22CA6">
      <w:pPr>
        <w:spacing w:line="360" w:lineRule="auto"/>
        <w:jc w:val="both"/>
        <w:rPr>
          <w:lang w:val="fr-FR"/>
        </w:rPr>
      </w:pPr>
    </w:p>
    <w:p w14:paraId="21A09DF7" w14:textId="77777777" w:rsidR="00C53097" w:rsidRPr="006F72EA" w:rsidRDefault="00C53097" w:rsidP="00A22CA6">
      <w:pPr>
        <w:spacing w:line="360" w:lineRule="auto"/>
        <w:jc w:val="both"/>
        <w:rPr>
          <w:lang w:val="fr-FR"/>
        </w:rPr>
      </w:pPr>
    </w:p>
    <w:p w14:paraId="29D8CD52" w14:textId="77777777" w:rsidR="00C53097" w:rsidRPr="006F72EA" w:rsidRDefault="00C53097" w:rsidP="00A22CA6">
      <w:pPr>
        <w:spacing w:line="360" w:lineRule="auto"/>
        <w:jc w:val="both"/>
        <w:rPr>
          <w:lang w:val="fr-FR"/>
        </w:rPr>
      </w:pPr>
    </w:p>
    <w:p w14:paraId="7D498C4A" w14:textId="77777777" w:rsidR="00C53097" w:rsidRPr="006F72EA" w:rsidRDefault="00C53097" w:rsidP="00A22CA6">
      <w:pPr>
        <w:spacing w:line="360" w:lineRule="auto"/>
        <w:jc w:val="both"/>
        <w:rPr>
          <w:lang w:val="fr-FR"/>
        </w:rPr>
      </w:pPr>
    </w:p>
    <w:p w14:paraId="0997FA5B" w14:textId="77777777" w:rsidR="00C53097" w:rsidRPr="006F72EA" w:rsidRDefault="00C53097" w:rsidP="00A22CA6">
      <w:pPr>
        <w:spacing w:line="360" w:lineRule="auto"/>
        <w:jc w:val="both"/>
        <w:rPr>
          <w:lang w:val="fr-FR"/>
        </w:rPr>
      </w:pPr>
    </w:p>
    <w:p w14:paraId="266C381F" w14:textId="77777777" w:rsidR="00C53097" w:rsidRPr="006F72EA" w:rsidRDefault="00C53097" w:rsidP="00A22CA6">
      <w:pPr>
        <w:spacing w:line="360" w:lineRule="auto"/>
        <w:jc w:val="both"/>
        <w:rPr>
          <w:lang w:val="fr-FR"/>
        </w:rPr>
      </w:pPr>
    </w:p>
    <w:p w14:paraId="20B1C68B" w14:textId="77777777" w:rsidR="00C53097" w:rsidRPr="006F72EA" w:rsidRDefault="00C53097" w:rsidP="00A22CA6">
      <w:pPr>
        <w:spacing w:line="360" w:lineRule="auto"/>
        <w:jc w:val="both"/>
        <w:rPr>
          <w:lang w:val="fr-FR"/>
        </w:rPr>
      </w:pPr>
    </w:p>
    <w:p w14:paraId="5F1A8EB2" w14:textId="77777777" w:rsidR="00C53097" w:rsidRPr="006F72EA" w:rsidRDefault="00C53097" w:rsidP="00A22CA6">
      <w:pPr>
        <w:spacing w:line="360" w:lineRule="auto"/>
        <w:jc w:val="both"/>
        <w:rPr>
          <w:lang w:val="fr-FR"/>
        </w:rPr>
      </w:pPr>
    </w:p>
    <w:p w14:paraId="18E13874" w14:textId="77777777" w:rsidR="00C53097" w:rsidRPr="006F72EA" w:rsidRDefault="00C53097" w:rsidP="00A22CA6">
      <w:pPr>
        <w:spacing w:line="360" w:lineRule="auto"/>
        <w:jc w:val="both"/>
        <w:rPr>
          <w:lang w:val="fr-FR"/>
        </w:rPr>
      </w:pPr>
    </w:p>
    <w:p w14:paraId="133F824D" w14:textId="77777777" w:rsidR="00C53097" w:rsidRPr="006F72EA" w:rsidRDefault="00C53097" w:rsidP="00A22CA6">
      <w:pPr>
        <w:spacing w:line="360" w:lineRule="auto"/>
        <w:jc w:val="both"/>
        <w:rPr>
          <w:lang w:val="fr-FR"/>
        </w:rPr>
      </w:pPr>
    </w:p>
    <w:p w14:paraId="06767461" w14:textId="77777777" w:rsidR="00C53097" w:rsidRPr="006F72EA" w:rsidRDefault="00C53097" w:rsidP="00A22CA6">
      <w:pPr>
        <w:spacing w:line="360" w:lineRule="auto"/>
        <w:jc w:val="both"/>
        <w:rPr>
          <w:lang w:val="fr-FR"/>
        </w:rPr>
      </w:pPr>
    </w:p>
    <w:p w14:paraId="095B6DC1" w14:textId="77777777" w:rsidR="00C53097" w:rsidRPr="006F72EA" w:rsidRDefault="00C53097" w:rsidP="00A22CA6">
      <w:pPr>
        <w:spacing w:line="360" w:lineRule="auto"/>
        <w:jc w:val="both"/>
        <w:rPr>
          <w:lang w:val="fr-FR"/>
        </w:rPr>
      </w:pPr>
    </w:p>
    <w:p w14:paraId="138E47A7" w14:textId="77777777" w:rsidR="00C53097" w:rsidRPr="006F72EA" w:rsidRDefault="00C53097" w:rsidP="00A22CA6">
      <w:pPr>
        <w:spacing w:line="360" w:lineRule="auto"/>
        <w:jc w:val="both"/>
        <w:rPr>
          <w:lang w:val="fr-FR"/>
        </w:rPr>
      </w:pPr>
    </w:p>
    <w:p w14:paraId="545F9088" w14:textId="77777777" w:rsidR="00C53097" w:rsidRPr="006F72EA" w:rsidRDefault="00C53097" w:rsidP="00A22CA6">
      <w:pPr>
        <w:spacing w:line="360" w:lineRule="auto"/>
        <w:jc w:val="both"/>
        <w:rPr>
          <w:lang w:val="fr-FR"/>
        </w:rPr>
      </w:pPr>
      <w:r w:rsidRPr="006F72EA">
        <w:rPr>
          <w:lang w:val="fr-FR"/>
        </w:rPr>
        <w:t>Figure 6</w:t>
      </w:r>
    </w:p>
    <w:p w14:paraId="71389A74" w14:textId="77777777" w:rsidR="00C53097" w:rsidRDefault="00C53097" w:rsidP="00A22CA6">
      <w:pPr>
        <w:spacing w:line="360" w:lineRule="auto"/>
        <w:jc w:val="both"/>
      </w:pPr>
      <w:r w:rsidRPr="00C53097">
        <w:rPr>
          <w:noProof/>
        </w:rPr>
        <w:drawing>
          <wp:inline distT="0" distB="0" distL="0" distR="0" wp14:anchorId="586639F9" wp14:editId="64CADE78">
            <wp:extent cx="4194233" cy="6436895"/>
            <wp:effectExtent l="0" t="0" r="0" b="2540"/>
            <wp:docPr id="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rotWithShape="1">
                    <a:blip r:embed="rId19"/>
                    <a:srcRect r="16027"/>
                    <a:stretch/>
                  </pic:blipFill>
                  <pic:spPr>
                    <a:xfrm>
                      <a:off x="0" y="0"/>
                      <a:ext cx="4194233" cy="6436895"/>
                    </a:xfrm>
                    <a:prstGeom prst="rect">
                      <a:avLst/>
                    </a:prstGeom>
                  </pic:spPr>
                </pic:pic>
              </a:graphicData>
            </a:graphic>
          </wp:inline>
        </w:drawing>
      </w:r>
    </w:p>
    <w:p w14:paraId="238A474F" w14:textId="77777777" w:rsidR="00C53097" w:rsidRDefault="00C53097" w:rsidP="00A22CA6">
      <w:pPr>
        <w:spacing w:line="360" w:lineRule="auto"/>
        <w:jc w:val="both"/>
      </w:pPr>
    </w:p>
    <w:p w14:paraId="0ADE5C39" w14:textId="77777777" w:rsidR="00C53097" w:rsidRDefault="00C53097" w:rsidP="00A22CA6">
      <w:pPr>
        <w:spacing w:line="360" w:lineRule="auto"/>
        <w:jc w:val="both"/>
      </w:pPr>
    </w:p>
    <w:p w14:paraId="0F84A4DE" w14:textId="77777777" w:rsidR="00C53097" w:rsidRDefault="00C53097" w:rsidP="00A22CA6">
      <w:pPr>
        <w:spacing w:line="360" w:lineRule="auto"/>
        <w:jc w:val="both"/>
      </w:pPr>
    </w:p>
    <w:p w14:paraId="6EB587ED" w14:textId="77777777" w:rsidR="00C53097" w:rsidRDefault="00C53097" w:rsidP="00A22CA6">
      <w:pPr>
        <w:spacing w:line="360" w:lineRule="auto"/>
        <w:jc w:val="both"/>
      </w:pPr>
    </w:p>
    <w:p w14:paraId="452C808A" w14:textId="77777777" w:rsidR="00C53097" w:rsidRDefault="00C53097" w:rsidP="00A22CA6">
      <w:pPr>
        <w:spacing w:line="360" w:lineRule="auto"/>
        <w:jc w:val="both"/>
      </w:pPr>
      <w:r>
        <w:t>Figure 7</w:t>
      </w:r>
    </w:p>
    <w:p w14:paraId="574C0845" w14:textId="77777777" w:rsidR="00C53097" w:rsidRDefault="00C53097" w:rsidP="00A22CA6">
      <w:pPr>
        <w:spacing w:line="360" w:lineRule="auto"/>
        <w:jc w:val="both"/>
      </w:pPr>
      <w:r w:rsidRPr="00C53097">
        <w:rPr>
          <w:noProof/>
        </w:rPr>
        <w:drawing>
          <wp:inline distT="0" distB="0" distL="0" distR="0" wp14:anchorId="55C599B4" wp14:editId="18A66EC0">
            <wp:extent cx="4182807" cy="6436895"/>
            <wp:effectExtent l="0" t="0" r="8255" b="2540"/>
            <wp:docPr id="4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pic:cNvPicPr>
                      <a:picLocks noChangeAspect="1"/>
                    </pic:cNvPicPr>
                  </pic:nvPicPr>
                  <pic:blipFill rotWithShape="1">
                    <a:blip r:embed="rId20"/>
                    <a:srcRect r="16256"/>
                    <a:stretch/>
                  </pic:blipFill>
                  <pic:spPr>
                    <a:xfrm>
                      <a:off x="0" y="0"/>
                      <a:ext cx="4182807" cy="6436895"/>
                    </a:xfrm>
                    <a:prstGeom prst="rect">
                      <a:avLst/>
                    </a:prstGeom>
                  </pic:spPr>
                </pic:pic>
              </a:graphicData>
            </a:graphic>
          </wp:inline>
        </w:drawing>
      </w:r>
    </w:p>
    <w:p w14:paraId="1AE62C9D" w14:textId="77777777" w:rsidR="00C53097" w:rsidRDefault="00C53097" w:rsidP="00A22CA6">
      <w:pPr>
        <w:spacing w:line="360" w:lineRule="auto"/>
        <w:jc w:val="both"/>
      </w:pPr>
    </w:p>
    <w:p w14:paraId="0B4A4BF2" w14:textId="77777777" w:rsidR="00C53097" w:rsidRDefault="00C53097" w:rsidP="00A22CA6">
      <w:pPr>
        <w:spacing w:line="360" w:lineRule="auto"/>
        <w:jc w:val="both"/>
      </w:pPr>
    </w:p>
    <w:p w14:paraId="3C502C46" w14:textId="77777777" w:rsidR="00C53097" w:rsidRDefault="00C53097" w:rsidP="00A22CA6">
      <w:pPr>
        <w:spacing w:line="360" w:lineRule="auto"/>
        <w:jc w:val="both"/>
      </w:pPr>
    </w:p>
    <w:sectPr w:rsidR="00C53097" w:rsidSect="00077C0E">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Teresa Gimeno" w:date="2019-01-14T10:39:00Z" w:initials="TG">
    <w:p w14:paraId="1E6B9E65" w14:textId="77777777" w:rsidR="00944650" w:rsidRPr="00944650" w:rsidRDefault="00944650">
      <w:pPr>
        <w:pStyle w:val="Commentaire"/>
        <w:rPr>
          <w:lang w:val="es-ES"/>
        </w:rPr>
      </w:pPr>
      <w:r>
        <w:rPr>
          <w:rStyle w:val="Marquedecommentaire"/>
        </w:rPr>
        <w:annotationRef/>
      </w:r>
      <w:r w:rsidR="00BE73A4" w:rsidRPr="00944650">
        <w:rPr>
          <w:noProof/>
          <w:lang w:val="es-ES"/>
        </w:rPr>
        <w:t>Esto lo he cambiado porque aunque creo que sé lo que quier</w:t>
      </w:r>
      <w:r w:rsidR="00BE73A4">
        <w:rPr>
          <w:noProof/>
          <w:lang w:val="es-ES"/>
        </w:rPr>
        <w:t>e decir, me parece que no se entiende muy bien a menos que conozcas los papers que citas.</w:t>
      </w:r>
    </w:p>
  </w:comment>
  <w:comment w:id="79" w:author="Teresa Gimeno" w:date="2019-01-14T10:45:00Z" w:initials="TG">
    <w:p w14:paraId="6F886E09" w14:textId="0BBE3A5A" w:rsidR="004A7379" w:rsidRPr="004A7379" w:rsidRDefault="004A7379">
      <w:pPr>
        <w:pStyle w:val="Commentaire"/>
        <w:rPr>
          <w:lang w:val="es-ES"/>
        </w:rPr>
      </w:pPr>
      <w:r>
        <w:rPr>
          <w:rStyle w:val="Marquedecommentaire"/>
        </w:rPr>
        <w:annotationRef/>
      </w:r>
      <w:r w:rsidR="00BE73A4" w:rsidRPr="004A7379">
        <w:rPr>
          <w:noProof/>
          <w:lang w:val="es-ES"/>
        </w:rPr>
        <w:t>Yo esto igual lo quitaría, he movido estas citas arriba. Por si decidieras dejarlo, he añadido una subordinada para conectar con las ideas del párrafo anterior y que esto no quede descolgado aquí.</w:t>
      </w:r>
    </w:p>
  </w:comment>
  <w:comment w:id="93" w:author="Teresa Gimeno" w:date="2019-01-14T10:46:00Z" w:initials="TG">
    <w:p w14:paraId="05A06E0B" w14:textId="77777777" w:rsidR="005666B0" w:rsidRDefault="005666B0">
      <w:pPr>
        <w:pStyle w:val="Commentaire"/>
        <w:rPr>
          <w:lang w:val="es-ES"/>
        </w:rPr>
      </w:pPr>
      <w:r>
        <w:rPr>
          <w:rStyle w:val="Marquedecommentaire"/>
        </w:rPr>
        <w:annotationRef/>
      </w:r>
      <w:r w:rsidRPr="005666B0">
        <w:rPr>
          <w:lang w:val="es-ES"/>
        </w:rPr>
        <w:t>Si decides quitar la frase anterior, habr</w:t>
      </w:r>
      <w:r>
        <w:rPr>
          <w:lang w:val="es-ES"/>
        </w:rPr>
        <w:t>ía que modificar esta, yo simplemente de daría la vuelta para no abrir el párrafo con “Due to..””:</w:t>
      </w:r>
    </w:p>
    <w:p w14:paraId="14B42243" w14:textId="2A93D15A" w:rsidR="005666B0" w:rsidRPr="005666B0" w:rsidRDefault="005666B0">
      <w:pPr>
        <w:pStyle w:val="Commentaire"/>
      </w:pPr>
      <w:r w:rsidRPr="005666B0">
        <w:t xml:space="preserve">“THe higher throughput … has increased the number of datapoints in the most recent datasets… </w:t>
      </w:r>
      <w:r>
        <w:t>“</w:t>
      </w:r>
    </w:p>
  </w:comment>
  <w:comment w:id="98" w:author="Teresa Gimeno" w:date="2019-01-14T10:52:00Z" w:initials="TG">
    <w:p w14:paraId="01BC39D9" w14:textId="60C0D288" w:rsidR="005666B0" w:rsidRPr="005666B0" w:rsidRDefault="005666B0">
      <w:pPr>
        <w:pStyle w:val="Commentaire"/>
        <w:rPr>
          <w:lang w:val="es-ES"/>
        </w:rPr>
      </w:pPr>
      <w:r>
        <w:rPr>
          <w:rStyle w:val="Marquedecommentaire"/>
        </w:rPr>
        <w:annotationRef/>
      </w:r>
      <w:r>
        <w:rPr>
          <w:lang w:val="es-ES"/>
        </w:rPr>
        <w:t>Esto lo he editado porque aún no has introducido el offeset en sí mismo, simplemente estás hablando de “discrepancies” pero el lector aún no sabe a qué te refieres exactamente.</w:t>
      </w:r>
    </w:p>
  </w:comment>
  <w:comment w:id="111" w:author="Teresa Gimeno" w:date="2019-01-14T10:56:00Z" w:initials="TG">
    <w:p w14:paraId="6C4C1C51" w14:textId="642D0840" w:rsidR="003F2DF0" w:rsidRPr="003F2DF0" w:rsidRDefault="003F2DF0">
      <w:pPr>
        <w:pStyle w:val="Commentaire"/>
        <w:rPr>
          <w:lang w:val="es-ES"/>
        </w:rPr>
      </w:pPr>
      <w:r>
        <w:rPr>
          <w:rStyle w:val="Marquedecommentaire"/>
        </w:rPr>
        <w:annotationRef/>
      </w:r>
      <w:r w:rsidRPr="003F2DF0">
        <w:rPr>
          <w:lang w:val="es-ES"/>
        </w:rPr>
        <w:t>Esto se puede acortar si fuera necesario incluyendo las referencias</w:t>
      </w:r>
      <w:r>
        <w:rPr>
          <w:lang w:val="es-ES"/>
        </w:rPr>
        <w:t>,</w:t>
      </w:r>
      <w:r w:rsidRPr="003F2DF0">
        <w:rPr>
          <w:lang w:val="es-ES"/>
        </w:rPr>
        <w:t xml:space="preserve"> pero obvia</w:t>
      </w:r>
      <w:r>
        <w:rPr>
          <w:lang w:val="es-ES"/>
        </w:rPr>
        <w:t>ndo nombrar los tipos de bioma.</w:t>
      </w:r>
    </w:p>
  </w:comment>
  <w:comment w:id="188" w:author="Teresa Gimeno" w:date="2019-01-14T11:06:00Z" w:initials="TG">
    <w:p w14:paraId="02145222" w14:textId="1A3C4029" w:rsidR="006A6923" w:rsidRPr="00E216B3" w:rsidRDefault="006A6923">
      <w:pPr>
        <w:pStyle w:val="Commentaire"/>
        <w:rPr>
          <w:lang w:val="es-ES"/>
        </w:rPr>
      </w:pPr>
      <w:r>
        <w:rPr>
          <w:rStyle w:val="Marquedecommentaire"/>
        </w:rPr>
        <w:annotationRef/>
      </w:r>
      <w:r w:rsidRPr="00E216B3">
        <w:rPr>
          <w:lang w:val="es-ES"/>
        </w:rPr>
        <w:t>Meta-analisis ya.</w:t>
      </w:r>
    </w:p>
  </w:comment>
  <w:comment w:id="174" w:author="Teresa Gimeno" w:date="2019-01-14T11:10:00Z" w:initials="TG">
    <w:p w14:paraId="6835B2E3" w14:textId="6D01E8B1" w:rsidR="00E216B3" w:rsidRPr="00E216B3" w:rsidRDefault="00E216B3">
      <w:pPr>
        <w:pStyle w:val="Commentaire"/>
        <w:rPr>
          <w:lang w:val="es-ES"/>
        </w:rPr>
      </w:pPr>
      <w:r>
        <w:rPr>
          <w:rStyle w:val="Marquedecommentaire"/>
        </w:rPr>
        <w:annotationRef/>
      </w:r>
      <w:r w:rsidRPr="00E216B3">
        <w:rPr>
          <w:lang w:val="es-ES"/>
        </w:rPr>
        <w:t>Esto lo repites casi igual en el párrafo siguiente, yo lo quitar</w:t>
      </w:r>
      <w:r>
        <w:rPr>
          <w:lang w:val="es-ES"/>
        </w:rPr>
        <w:t>ía de aquí.</w:t>
      </w:r>
    </w:p>
  </w:comment>
  <w:comment w:id="197" w:author="Teresa Gimeno" w:date="2019-01-14T11:03:00Z" w:initials="TG">
    <w:p w14:paraId="731B651D" w14:textId="02862049" w:rsidR="002D09B5" w:rsidRPr="002D09B5" w:rsidRDefault="002D09B5">
      <w:pPr>
        <w:pStyle w:val="Commentaire"/>
        <w:rPr>
          <w:lang w:val="es-ES"/>
        </w:rPr>
      </w:pPr>
      <w:r>
        <w:rPr>
          <w:rStyle w:val="Marquedecommentaire"/>
        </w:rPr>
        <w:annotationRef/>
      </w:r>
      <w:r w:rsidRPr="002D09B5">
        <w:rPr>
          <w:lang w:val="es-ES"/>
        </w:rPr>
        <w:t>Esto para el paper del cavitron, creo que no es necesario introducirlo aqu</w:t>
      </w:r>
      <w:r>
        <w:rPr>
          <w:lang w:val="es-ES"/>
        </w:rPr>
        <w:t>í porque no vas a discutirlo en profundidad y tus resultados no aportan nada a este aspecto.</w:t>
      </w:r>
    </w:p>
  </w:comment>
  <w:comment w:id="247" w:author="Teresa Gimeno" w:date="2019-01-14T11:19:00Z" w:initials="TG">
    <w:p w14:paraId="733E3852" w14:textId="10117027" w:rsidR="00214B1B" w:rsidRPr="00214B1B" w:rsidRDefault="00214B1B">
      <w:pPr>
        <w:pStyle w:val="Commentaire"/>
        <w:rPr>
          <w:lang w:val="es-ES"/>
        </w:rPr>
      </w:pPr>
      <w:r>
        <w:rPr>
          <w:rStyle w:val="Marquedecommentaire"/>
        </w:rPr>
        <w:annotationRef/>
      </w:r>
      <w:r w:rsidRPr="00214B1B">
        <w:rPr>
          <w:lang w:val="es-ES"/>
        </w:rPr>
        <w:t>Yo esto lo he visto un poco repetitivo y creo que ha estas alturas cualquier lector estar</w:t>
      </w:r>
      <w:r>
        <w:rPr>
          <w:lang w:val="es-ES"/>
        </w:rPr>
        <w:t>á ya convencido así que yo creo que puedes pasar a las hipótesis y objetivos tranquilamente.</w:t>
      </w:r>
    </w:p>
  </w:comment>
  <w:comment w:id="249" w:author="Teresa Gimeno" w:date="2019-01-14T11:21:00Z" w:initials="TG">
    <w:p w14:paraId="523C8E0C" w14:textId="545DB341" w:rsidR="00214B1B" w:rsidRPr="00214B1B" w:rsidRDefault="00214B1B">
      <w:pPr>
        <w:pStyle w:val="Commentaire"/>
        <w:rPr>
          <w:lang w:val="es-ES"/>
        </w:rPr>
      </w:pPr>
      <w:r>
        <w:rPr>
          <w:rStyle w:val="Marquedecommentaire"/>
        </w:rPr>
        <w:annotationRef/>
      </w:r>
      <w:r w:rsidRPr="00214B1B">
        <w:rPr>
          <w:lang w:val="es-ES"/>
        </w:rPr>
        <w:t xml:space="preserve">Tal y como está escrito ahora no nos diferenciaos los suficiente de Vargas. </w:t>
      </w:r>
      <w:r>
        <w:rPr>
          <w:lang w:val="es-ES"/>
        </w:rPr>
        <w:t>Hay que darle una vuelta de tuerca para que entre en NP.</w:t>
      </w:r>
      <w:r w:rsidR="006F4983">
        <w:rPr>
          <w:lang w:val="es-ES"/>
        </w:rPr>
        <w:t xml:space="preserve"> A ver si te parece bien lo que pongo.</w:t>
      </w:r>
    </w:p>
  </w:comment>
  <w:comment w:id="277" w:author="Teresa Gimeno" w:date="2019-01-14T15:05:00Z" w:initials="TG">
    <w:p w14:paraId="7BC36F29" w14:textId="6F432968" w:rsidR="00A60619" w:rsidRPr="00A60619" w:rsidRDefault="00A60619">
      <w:pPr>
        <w:pStyle w:val="Commentaire"/>
        <w:rPr>
          <w:lang w:val="es-ES"/>
        </w:rPr>
      </w:pPr>
      <w:r>
        <w:rPr>
          <w:rStyle w:val="Marquedecommentaire"/>
        </w:rPr>
        <w:annotationRef/>
      </w:r>
      <w:r w:rsidRPr="00A60619">
        <w:rPr>
          <w:lang w:val="es-ES"/>
        </w:rPr>
        <w:t>Yo creo que hay que resaltar m</w:t>
      </w:r>
      <w:r>
        <w:rPr>
          <w:lang w:val="es-ES"/>
        </w:rPr>
        <w:t>ás esto en la parte previa de la intro.</w:t>
      </w:r>
    </w:p>
  </w:comment>
  <w:comment w:id="278" w:author="Teresa Gimeno" w:date="2019-01-14T11:34:00Z" w:initials="TG">
    <w:p w14:paraId="21DAA490" w14:textId="5D402CD6" w:rsidR="006F4983" w:rsidRPr="006F4983" w:rsidRDefault="006F4983">
      <w:pPr>
        <w:pStyle w:val="Commentaire"/>
        <w:rPr>
          <w:lang w:val="es-ES"/>
        </w:rPr>
      </w:pPr>
      <w:r>
        <w:rPr>
          <w:rStyle w:val="Marquedecommentaire"/>
        </w:rPr>
        <w:annotationRef/>
      </w:r>
      <w:r w:rsidRPr="006F4983">
        <w:rPr>
          <w:lang w:val="es-ES"/>
        </w:rPr>
        <w:t>Me ha parecido que esto era un poco repetido de la (i)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6B9E65" w15:done="0"/>
  <w15:commentEx w15:paraId="6F886E09" w15:done="0"/>
  <w15:commentEx w15:paraId="14B42243" w15:done="0"/>
  <w15:commentEx w15:paraId="01BC39D9" w15:done="0"/>
  <w15:commentEx w15:paraId="6C4C1C51" w15:done="0"/>
  <w15:commentEx w15:paraId="02145222" w15:done="0"/>
  <w15:commentEx w15:paraId="6835B2E3" w15:done="0"/>
  <w15:commentEx w15:paraId="731B651D" w15:done="0"/>
  <w15:commentEx w15:paraId="733E3852" w15:done="0"/>
  <w15:commentEx w15:paraId="523C8E0C" w15:done="0"/>
  <w15:commentEx w15:paraId="7BC36F29" w15:done="0"/>
  <w15:commentEx w15:paraId="21DAA49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B43415" w14:textId="77777777" w:rsidR="000E6808" w:rsidRDefault="000E6808" w:rsidP="00077C0E">
      <w:pPr>
        <w:spacing w:after="0" w:line="240" w:lineRule="auto"/>
      </w:pPr>
      <w:r>
        <w:separator/>
      </w:r>
    </w:p>
  </w:endnote>
  <w:endnote w:type="continuationSeparator" w:id="0">
    <w:p w14:paraId="4195A7B3" w14:textId="77777777" w:rsidR="000E6808" w:rsidRDefault="000E6808" w:rsidP="00077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448AF" w14:textId="77777777" w:rsidR="000E6808" w:rsidRDefault="000E6808" w:rsidP="00077C0E">
      <w:pPr>
        <w:spacing w:after="0" w:line="240" w:lineRule="auto"/>
      </w:pPr>
      <w:r>
        <w:separator/>
      </w:r>
    </w:p>
  </w:footnote>
  <w:footnote w:type="continuationSeparator" w:id="0">
    <w:p w14:paraId="0AF62218" w14:textId="77777777" w:rsidR="000E6808" w:rsidRDefault="000E6808" w:rsidP="00077C0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eresa Gimeno">
    <w15:presenceInfo w15:providerId="None" w15:userId="Teresa Gime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505"/>
    <w:rsid w:val="000214FC"/>
    <w:rsid w:val="00024416"/>
    <w:rsid w:val="00053531"/>
    <w:rsid w:val="00077C0E"/>
    <w:rsid w:val="000E6808"/>
    <w:rsid w:val="000F0E80"/>
    <w:rsid w:val="00100D94"/>
    <w:rsid w:val="001A3C61"/>
    <w:rsid w:val="00214B1B"/>
    <w:rsid w:val="002818DD"/>
    <w:rsid w:val="00294AF5"/>
    <w:rsid w:val="002A01A3"/>
    <w:rsid w:val="002B5CE9"/>
    <w:rsid w:val="002B7F8A"/>
    <w:rsid w:val="002D09B5"/>
    <w:rsid w:val="002E02EA"/>
    <w:rsid w:val="002F75CA"/>
    <w:rsid w:val="00317976"/>
    <w:rsid w:val="0032305F"/>
    <w:rsid w:val="00344B2B"/>
    <w:rsid w:val="0035250A"/>
    <w:rsid w:val="00356880"/>
    <w:rsid w:val="003765A4"/>
    <w:rsid w:val="003B4F3D"/>
    <w:rsid w:val="003C2B95"/>
    <w:rsid w:val="003F23EC"/>
    <w:rsid w:val="003F2DF0"/>
    <w:rsid w:val="00424803"/>
    <w:rsid w:val="004736CF"/>
    <w:rsid w:val="004A173D"/>
    <w:rsid w:val="004A7379"/>
    <w:rsid w:val="004C0760"/>
    <w:rsid w:val="005666B0"/>
    <w:rsid w:val="0061019D"/>
    <w:rsid w:val="00624F3A"/>
    <w:rsid w:val="00641D53"/>
    <w:rsid w:val="0065229C"/>
    <w:rsid w:val="006667CA"/>
    <w:rsid w:val="006751A9"/>
    <w:rsid w:val="00684FEE"/>
    <w:rsid w:val="00696352"/>
    <w:rsid w:val="006A6923"/>
    <w:rsid w:val="006D1D3C"/>
    <w:rsid w:val="006E355F"/>
    <w:rsid w:val="006F4983"/>
    <w:rsid w:val="006F72EA"/>
    <w:rsid w:val="00711936"/>
    <w:rsid w:val="00774863"/>
    <w:rsid w:val="00780D4E"/>
    <w:rsid w:val="007A3F61"/>
    <w:rsid w:val="007B1475"/>
    <w:rsid w:val="00804C56"/>
    <w:rsid w:val="00832DAA"/>
    <w:rsid w:val="0086033C"/>
    <w:rsid w:val="008C7DA6"/>
    <w:rsid w:val="008E6298"/>
    <w:rsid w:val="00944650"/>
    <w:rsid w:val="009B580E"/>
    <w:rsid w:val="009D7515"/>
    <w:rsid w:val="00A059D5"/>
    <w:rsid w:val="00A22CA6"/>
    <w:rsid w:val="00A239BD"/>
    <w:rsid w:val="00A24036"/>
    <w:rsid w:val="00A60619"/>
    <w:rsid w:val="00A63D23"/>
    <w:rsid w:val="00A80421"/>
    <w:rsid w:val="00A87F7B"/>
    <w:rsid w:val="00AD2055"/>
    <w:rsid w:val="00BE73A4"/>
    <w:rsid w:val="00C420E4"/>
    <w:rsid w:val="00C51543"/>
    <w:rsid w:val="00C53097"/>
    <w:rsid w:val="00C800B6"/>
    <w:rsid w:val="00CA2B1E"/>
    <w:rsid w:val="00CB167D"/>
    <w:rsid w:val="00CE6297"/>
    <w:rsid w:val="00CF09E8"/>
    <w:rsid w:val="00CF608E"/>
    <w:rsid w:val="00CF77F0"/>
    <w:rsid w:val="00D060FA"/>
    <w:rsid w:val="00D06168"/>
    <w:rsid w:val="00D447F4"/>
    <w:rsid w:val="00DD482E"/>
    <w:rsid w:val="00DF4CFA"/>
    <w:rsid w:val="00E04E7F"/>
    <w:rsid w:val="00E05505"/>
    <w:rsid w:val="00E216B3"/>
    <w:rsid w:val="00E32FF9"/>
    <w:rsid w:val="00E62DE1"/>
    <w:rsid w:val="00E65109"/>
    <w:rsid w:val="00E73EC1"/>
    <w:rsid w:val="00EC68A4"/>
    <w:rsid w:val="00EC73B1"/>
    <w:rsid w:val="00EC7904"/>
    <w:rsid w:val="00F131DF"/>
    <w:rsid w:val="00F80C63"/>
    <w:rsid w:val="00FC198C"/>
    <w:rsid w:val="00FC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84F2C"/>
  <w15:chartTrackingRefBased/>
  <w15:docId w15:val="{60939D22-5D26-4BDF-AE4D-008192F9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077C0E"/>
  </w:style>
  <w:style w:type="paragraph" w:styleId="En-tte">
    <w:name w:val="header"/>
    <w:basedOn w:val="Normal"/>
    <w:link w:val="En-tteCar"/>
    <w:uiPriority w:val="99"/>
    <w:unhideWhenUsed/>
    <w:rsid w:val="00077C0E"/>
    <w:pPr>
      <w:tabs>
        <w:tab w:val="center" w:pos="4680"/>
        <w:tab w:val="right" w:pos="9360"/>
      </w:tabs>
      <w:spacing w:after="0" w:line="240" w:lineRule="auto"/>
    </w:pPr>
  </w:style>
  <w:style w:type="character" w:customStyle="1" w:styleId="En-tteCar">
    <w:name w:val="En-tête Car"/>
    <w:basedOn w:val="Policepardfaut"/>
    <w:link w:val="En-tte"/>
    <w:uiPriority w:val="99"/>
    <w:rsid w:val="00077C0E"/>
  </w:style>
  <w:style w:type="paragraph" w:styleId="Pieddepage">
    <w:name w:val="footer"/>
    <w:basedOn w:val="Normal"/>
    <w:link w:val="PieddepageCar"/>
    <w:uiPriority w:val="99"/>
    <w:unhideWhenUsed/>
    <w:rsid w:val="00077C0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77C0E"/>
  </w:style>
  <w:style w:type="paragraph" w:styleId="NormalWeb">
    <w:name w:val="Normal (Web)"/>
    <w:basedOn w:val="Normal"/>
    <w:uiPriority w:val="99"/>
    <w:semiHidden/>
    <w:unhideWhenUsed/>
    <w:rsid w:val="00C53097"/>
    <w:pPr>
      <w:spacing w:before="100" w:beforeAutospacing="1" w:after="100" w:afterAutospacing="1" w:line="240" w:lineRule="auto"/>
    </w:pPr>
    <w:rPr>
      <w:rFonts w:ascii="Times New Roman" w:eastAsiaTheme="minorEastAsia" w:hAnsi="Times New Roman" w:cs="Times New Roman"/>
      <w:sz w:val="24"/>
      <w:szCs w:val="24"/>
    </w:rPr>
  </w:style>
  <w:style w:type="character" w:styleId="Marquedecommentaire">
    <w:name w:val="annotation reference"/>
    <w:basedOn w:val="Policepardfaut"/>
    <w:uiPriority w:val="99"/>
    <w:semiHidden/>
    <w:unhideWhenUsed/>
    <w:rsid w:val="00944650"/>
    <w:rPr>
      <w:sz w:val="16"/>
      <w:szCs w:val="16"/>
    </w:rPr>
  </w:style>
  <w:style w:type="paragraph" w:styleId="Commentaire">
    <w:name w:val="annotation text"/>
    <w:basedOn w:val="Normal"/>
    <w:link w:val="CommentaireCar"/>
    <w:uiPriority w:val="99"/>
    <w:semiHidden/>
    <w:unhideWhenUsed/>
    <w:rsid w:val="00944650"/>
    <w:pPr>
      <w:spacing w:line="240" w:lineRule="auto"/>
    </w:pPr>
    <w:rPr>
      <w:sz w:val="20"/>
      <w:szCs w:val="20"/>
    </w:rPr>
  </w:style>
  <w:style w:type="character" w:customStyle="1" w:styleId="CommentaireCar">
    <w:name w:val="Commentaire Car"/>
    <w:basedOn w:val="Policepardfaut"/>
    <w:link w:val="Commentaire"/>
    <w:uiPriority w:val="99"/>
    <w:semiHidden/>
    <w:rsid w:val="00944650"/>
    <w:rPr>
      <w:sz w:val="20"/>
      <w:szCs w:val="20"/>
    </w:rPr>
  </w:style>
  <w:style w:type="paragraph" w:styleId="Objetducommentaire">
    <w:name w:val="annotation subject"/>
    <w:basedOn w:val="Commentaire"/>
    <w:next w:val="Commentaire"/>
    <w:link w:val="ObjetducommentaireCar"/>
    <w:uiPriority w:val="99"/>
    <w:semiHidden/>
    <w:unhideWhenUsed/>
    <w:rsid w:val="00944650"/>
    <w:rPr>
      <w:b/>
      <w:bCs/>
    </w:rPr>
  </w:style>
  <w:style w:type="character" w:customStyle="1" w:styleId="ObjetducommentaireCar">
    <w:name w:val="Objet du commentaire Car"/>
    <w:basedOn w:val="CommentaireCar"/>
    <w:link w:val="Objetducommentaire"/>
    <w:uiPriority w:val="99"/>
    <w:semiHidden/>
    <w:rsid w:val="00944650"/>
    <w:rPr>
      <w:b/>
      <w:bCs/>
      <w:sz w:val="20"/>
      <w:szCs w:val="20"/>
    </w:rPr>
  </w:style>
  <w:style w:type="paragraph" w:styleId="Rvision">
    <w:name w:val="Revision"/>
    <w:hidden/>
    <w:uiPriority w:val="99"/>
    <w:semiHidden/>
    <w:rsid w:val="00944650"/>
    <w:pPr>
      <w:spacing w:after="0" w:line="240" w:lineRule="auto"/>
    </w:pPr>
  </w:style>
  <w:style w:type="paragraph" w:styleId="Textedebulles">
    <w:name w:val="Balloon Text"/>
    <w:basedOn w:val="Normal"/>
    <w:link w:val="TextedebullesCar"/>
    <w:uiPriority w:val="99"/>
    <w:semiHidden/>
    <w:unhideWhenUsed/>
    <w:rsid w:val="0094465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446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620985">
      <w:bodyDiv w:val="1"/>
      <w:marLeft w:val="0"/>
      <w:marRight w:val="0"/>
      <w:marTop w:val="0"/>
      <w:marBottom w:val="0"/>
      <w:divBdr>
        <w:top w:val="none" w:sz="0" w:space="0" w:color="auto"/>
        <w:left w:val="none" w:sz="0" w:space="0" w:color="auto"/>
        <w:bottom w:val="none" w:sz="0" w:space="0" w:color="auto"/>
        <w:right w:val="none" w:sz="0" w:space="0" w:color="auto"/>
      </w:divBdr>
    </w:div>
    <w:div w:id="673455890">
      <w:bodyDiv w:val="1"/>
      <w:marLeft w:val="0"/>
      <w:marRight w:val="0"/>
      <w:marTop w:val="0"/>
      <w:marBottom w:val="0"/>
      <w:divBdr>
        <w:top w:val="none" w:sz="0" w:space="0" w:color="auto"/>
        <w:left w:val="none" w:sz="0" w:space="0" w:color="auto"/>
        <w:bottom w:val="none" w:sz="0" w:space="0" w:color="auto"/>
        <w:right w:val="none" w:sz="0" w:space="0" w:color="auto"/>
      </w:divBdr>
      <w:divsChild>
        <w:div w:id="405416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31FD3-AF09-4EA6-AC11-81C1E7FCF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18</Pages>
  <Words>22166</Words>
  <Characters>126350</Characters>
  <Application>Microsoft Office Word</Application>
  <DocSecurity>0</DocSecurity>
  <Lines>1052</Lines>
  <Paragraphs>296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Adrià Barbeta</dc:creator>
  <cp:keywords/>
  <dc:description/>
  <cp:lastModifiedBy>Teresa Gimeno</cp:lastModifiedBy>
  <cp:revision>8</cp:revision>
  <dcterms:created xsi:type="dcterms:W3CDTF">2019-01-14T13:25:00Z</dcterms:created>
  <dcterms:modified xsi:type="dcterms:W3CDTF">2019-01-15T15:32:00Z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http://www.zotero.org/styles/new-phytologist</vt:lpwstr>
  </property>
  <property fmtid="{D5CDD505-2E9C-101B-9397-08002B2CF9AE}" pid="19" name="Mendeley Recent Style Name 8_1">
    <vt:lpwstr>New Phytologist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b3fb74ff-9cb1-3bb8-bb1e-cb68355f6ff9</vt:lpwstr>
  </property>
  <property fmtid="{D5CDD505-2E9C-101B-9397-08002B2CF9AE}" pid="24" name="Mendeley Citation Style_1">
    <vt:lpwstr>http://www.zotero.org/styles/new-phytologist</vt:lpwstr>
  </property>
</Properties>
</file>